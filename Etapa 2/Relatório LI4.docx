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6527641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3686"/>
          </w:tblGrid>
          <w:tr w:rsidR="000A5E0B" w14:paraId="03C84BEC" w14:textId="77777777" w:rsidTr="00745B48">
            <w:trPr>
              <w:trHeight w:val="1495"/>
            </w:trPr>
            <w:tc>
              <w:tcPr>
                <w:tcW w:w="1242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49B7EDBA" w14:textId="77777777" w:rsidR="00745B48" w:rsidRDefault="00745B48" w:rsidP="000A5E0B"/>
            </w:tc>
            <w:tc>
              <w:tcPr>
                <w:tcW w:w="3686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3027D94E" w14:textId="77777777" w:rsidR="00745B48" w:rsidRDefault="00745B48" w:rsidP="00745B48">
                <w:pPr>
                  <w:pStyle w:val="SemEspaamento"/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745B48">
                  <w:rPr>
                    <w:noProof/>
                  </w:rPr>
                  <w:drawing>
                    <wp:inline distT="0" distB="0" distL="0" distR="0" wp14:anchorId="2F75A7D4" wp14:editId="4FB43D44">
                      <wp:extent cx="786954" cy="798611"/>
                      <wp:effectExtent l="0" t="0" r="0" b="0"/>
                      <wp:docPr id="3" name="Picture 3" descr="G:\u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 descr="G:\um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6954" cy="79861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A5E0B" w14:paraId="342AEC44" w14:textId="77777777" w:rsidTr="00745B48">
            <w:trPr>
              <w:trHeight w:val="2615"/>
            </w:trPr>
            <w:tc>
              <w:tcPr>
                <w:tcW w:w="1242" w:type="dxa"/>
                <w:tcBorders>
                  <w:right w:val="single" w:sz="4" w:space="0" w:color="000000" w:themeColor="text1"/>
                </w:tcBorders>
              </w:tcPr>
              <w:p w14:paraId="36155442" w14:textId="77777777" w:rsidR="00745B48" w:rsidRDefault="00745B48" w:rsidP="000A5E0B"/>
            </w:tc>
            <w:tc>
              <w:tcPr>
                <w:tcW w:w="3686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808080" w:themeColor="background1" w:themeShade="80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6B4E324E" w14:textId="77777777" w:rsidR="00745B48" w:rsidRPr="00745B48" w:rsidRDefault="00745B48">
                    <w:pPr>
                      <w:pStyle w:val="SemEspaamento"/>
                      <w:rPr>
                        <w:color w:val="808080" w:themeColor="background1" w:themeShade="80"/>
                      </w:rPr>
                    </w:pPr>
                    <w:r w:rsidRPr="00745B48">
                      <w:rPr>
                        <w:color w:val="808080" w:themeColor="background1" w:themeShade="80"/>
                      </w:rPr>
                      <w:t>Universidade do Minho</w:t>
                    </w:r>
                  </w:p>
                </w:sdtContent>
              </w:sdt>
              <w:p w14:paraId="31ECBB5F" w14:textId="77777777" w:rsidR="00745B48" w:rsidRDefault="00745B48">
                <w:pPr>
                  <w:pStyle w:val="SemEspaamento"/>
                  <w:rPr>
                    <w:color w:val="76923C" w:themeColor="accent3" w:themeShade="BF"/>
                  </w:rPr>
                </w:pPr>
              </w:p>
              <w:p w14:paraId="61DCE7AD" w14:textId="77777777" w:rsidR="00745B48" w:rsidRPr="00745B48" w:rsidRDefault="00745B48">
                <w:pPr>
                  <w:pStyle w:val="SemEspaamento"/>
                  <w:rPr>
                    <w:b/>
                    <w:color w:val="808080" w:themeColor="background1" w:themeShade="80"/>
                  </w:rPr>
                </w:pPr>
                <w:r w:rsidRPr="00745B48">
                  <w:rPr>
                    <w:b/>
                    <w:color w:val="808080" w:themeColor="background1" w:themeShade="80"/>
                  </w:rPr>
                  <w:t>Grupo 13</w:t>
                </w:r>
              </w:p>
              <w:p w14:paraId="72B0D294" w14:textId="77777777" w:rsidR="00745B48" w:rsidRPr="00745B48" w:rsidRDefault="00745B48">
                <w:pPr>
                  <w:pStyle w:val="SemEspaamento"/>
                  <w:rPr>
                    <w:b/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Ana Isabel Anjos Sampaio |</w:t>
                </w:r>
                <w:r>
                  <w:rPr>
                    <w:b/>
                    <w:color w:val="808080" w:themeColor="background1" w:themeShade="80"/>
                  </w:rPr>
                  <w:t>54740</w:t>
                </w:r>
              </w:p>
              <w:p w14:paraId="048B65D7" w14:textId="77777777" w:rsidR="00745B48" w:rsidRDefault="00745B48">
                <w:pPr>
                  <w:pStyle w:val="SemEspaamento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Miguel Pinto da Costa|</w:t>
                </w:r>
                <w:r>
                  <w:rPr>
                    <w:b/>
                    <w:color w:val="808080" w:themeColor="background1" w:themeShade="80"/>
                  </w:rPr>
                  <w:t>54746</w:t>
                </w:r>
              </w:p>
              <w:p w14:paraId="72CE9622" w14:textId="77777777" w:rsidR="00745B48" w:rsidRDefault="00745B48">
                <w:pPr>
                  <w:pStyle w:val="SemEspaamento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 xml:space="preserve">Hugo Emanuel da Costa Frade | </w:t>
                </w:r>
                <w:r>
                  <w:rPr>
                    <w:b/>
                    <w:color w:val="808080" w:themeColor="background1" w:themeShade="80"/>
                  </w:rPr>
                  <w:t>54750</w:t>
                </w:r>
              </w:p>
              <w:p w14:paraId="7A629CEB" w14:textId="77777777" w:rsidR="00745B48" w:rsidRPr="00745B48" w:rsidRDefault="00745B48" w:rsidP="00745B48">
                <w:pPr>
                  <w:pStyle w:val="SemEspaamento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 xml:space="preserve">Tiago Alves Abreu | </w:t>
                </w:r>
                <w:r>
                  <w:rPr>
                    <w:b/>
                    <w:color w:val="808080" w:themeColor="background1" w:themeShade="80"/>
                  </w:rPr>
                  <w:t>54772</w:t>
                </w:r>
              </w:p>
            </w:tc>
          </w:tr>
        </w:tbl>
        <w:p w14:paraId="6DB6C125" w14:textId="77777777" w:rsidR="00745B48" w:rsidRDefault="00745B48" w:rsidP="000A5E0B"/>
        <w:p w14:paraId="171C9D7B" w14:textId="77777777" w:rsidR="00745B48" w:rsidRDefault="00745B48" w:rsidP="000A5E0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45B48" w14:paraId="00FBE576" w14:textId="77777777">
            <w:tc>
              <w:tcPr>
                <w:tcW w:w="0" w:type="auto"/>
              </w:tcPr>
              <w:p w14:paraId="3FD24708" w14:textId="77777777" w:rsidR="00745B48" w:rsidRDefault="00745B48" w:rsidP="00986821">
                <w:pPr>
                  <w:pStyle w:val="SemEspaament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D58D9">
                  <w:rPr>
                    <w:b/>
                    <w:bCs/>
                    <w:caps/>
                    <w:color w:val="808080" w:themeColor="background1" w:themeShade="80"/>
                    <w:sz w:val="52"/>
                    <w:szCs w:val="5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2"/>
                      <w:szCs w:val="5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86821">
                      <w:rPr>
                        <w:b/>
                        <w:bCs/>
                        <w:caps/>
                        <w:sz w:val="52"/>
                        <w:szCs w:val="52"/>
                      </w:rPr>
                      <w:t>Relatório do projecto de Laboratórios de Informática IV</w:t>
                    </w:r>
                  </w:sdtContent>
                </w:sdt>
                <w:r w:rsidRPr="00ED58D9">
                  <w:rPr>
                    <w:b/>
                    <w:bCs/>
                    <w:caps/>
                    <w:color w:val="808080" w:themeColor="background1" w:themeShade="80"/>
                    <w:sz w:val="52"/>
                    <w:szCs w:val="52"/>
                  </w:rPr>
                  <w:t>]</w:t>
                </w:r>
              </w:p>
            </w:tc>
          </w:tr>
          <w:tr w:rsidR="00745B48" w14:paraId="10AFA6D6" w14:textId="77777777">
            <w:sdt>
              <w:sdtPr>
                <w:rPr>
                  <w:b/>
                  <w:color w:val="808080" w:themeColor="background1" w:themeShade="80"/>
                  <w:sz w:val="24"/>
                  <w:szCs w:val="24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A9E9464" w14:textId="77777777" w:rsidR="00745B48" w:rsidRPr="00986821" w:rsidRDefault="00986821" w:rsidP="00ED58D9">
                    <w:pPr>
                      <w:pStyle w:val="SemEspaamento"/>
                      <w:rPr>
                        <w:b/>
                        <w:color w:val="808080" w:themeColor="background1" w:themeShade="80"/>
                      </w:rPr>
                    </w:pPr>
                    <w:r w:rsidRPr="00986821">
                      <w:rPr>
                        <w:b/>
                        <w:color w:val="808080" w:themeColor="background1" w:themeShade="80"/>
                        <w:sz w:val="24"/>
                        <w:szCs w:val="24"/>
                      </w:rPr>
                      <w:t>Projecto 6: Desenvolvimento de uma aplicação para apoiar a selecção de Software de Apoio à Decisão.</w:t>
                    </w:r>
                  </w:p>
                </w:tc>
              </w:sdtContent>
            </w:sdt>
          </w:tr>
        </w:tbl>
        <w:p w14:paraId="3DA00AE7" w14:textId="77777777" w:rsidR="00745B48" w:rsidRDefault="00271FE2" w:rsidP="000A5E0B"/>
      </w:sdtContent>
    </w:sdt>
    <w:p w14:paraId="3FCF0B5F" w14:textId="77777777" w:rsidR="00A425AE" w:rsidRDefault="00A425AE" w:rsidP="000A5E0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28536278"/>
        <w:docPartObj>
          <w:docPartGallery w:val="Table of Contents"/>
          <w:docPartUnique/>
        </w:docPartObj>
      </w:sdtPr>
      <w:sdtContent>
        <w:p w14:paraId="04F411FC" w14:textId="77777777" w:rsidR="00A425AE" w:rsidRDefault="00A425AE" w:rsidP="000A5E0B">
          <w:pPr>
            <w:pStyle w:val="Ttulodondice"/>
          </w:pPr>
          <w:r>
            <w:t>Conteúdo</w:t>
          </w:r>
        </w:p>
        <w:p w14:paraId="22629530" w14:textId="77777777" w:rsidR="00E817F0" w:rsidRDefault="00A425AE">
          <w:pPr>
            <w:pStyle w:val="ndice1"/>
            <w:tabs>
              <w:tab w:val="right" w:leader="dot" w:pos="8494"/>
            </w:tabs>
            <w:rPr>
              <w:ins w:id="0" w:author="Hugo" w:date="2011-04-04T21:47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Hugo" w:date="2011-04-04T21:47:00Z">
            <w:r w:rsidR="00E817F0" w:rsidRPr="00922F52">
              <w:rPr>
                <w:rStyle w:val="Hiperligao"/>
                <w:noProof/>
              </w:rPr>
              <w:fldChar w:fldCharType="begin"/>
            </w:r>
            <w:r w:rsidR="00E817F0" w:rsidRPr="00922F52">
              <w:rPr>
                <w:rStyle w:val="Hiperligao"/>
                <w:noProof/>
              </w:rPr>
              <w:instrText xml:space="preserve"> </w:instrText>
            </w:r>
            <w:r w:rsidR="00E817F0">
              <w:rPr>
                <w:noProof/>
              </w:rPr>
              <w:instrText>HYPERLINK \l "_Toc289716987"</w:instrText>
            </w:r>
            <w:r w:rsidR="00E817F0" w:rsidRPr="00922F52">
              <w:rPr>
                <w:rStyle w:val="Hiperligao"/>
                <w:noProof/>
              </w:rPr>
              <w:instrText xml:space="preserve"> </w:instrText>
            </w:r>
            <w:r w:rsidR="00E817F0" w:rsidRPr="00922F52">
              <w:rPr>
                <w:rStyle w:val="Hiperligao"/>
                <w:noProof/>
              </w:rPr>
              <w:fldChar w:fldCharType="separate"/>
            </w:r>
            <w:r w:rsidR="00E817F0" w:rsidRPr="00922F52">
              <w:rPr>
                <w:rStyle w:val="Hiperligao"/>
                <w:noProof/>
              </w:rPr>
              <w:t xml:space="preserve">Capítulo 1 | </w:t>
            </w:r>
            <w:r w:rsidR="00E817F0" w:rsidRPr="00922F52">
              <w:rPr>
                <w:rStyle w:val="Hiperligao"/>
                <w:caps/>
                <w:noProof/>
              </w:rPr>
              <w:t>Introdução</w:t>
            </w:r>
            <w:r w:rsidR="00E817F0">
              <w:rPr>
                <w:noProof/>
                <w:webHidden/>
              </w:rPr>
              <w:tab/>
            </w:r>
            <w:r w:rsidR="00E817F0">
              <w:rPr>
                <w:noProof/>
                <w:webHidden/>
              </w:rPr>
              <w:fldChar w:fldCharType="begin"/>
            </w:r>
            <w:r w:rsidR="00E817F0">
              <w:rPr>
                <w:noProof/>
                <w:webHidden/>
              </w:rPr>
              <w:instrText xml:space="preserve"> PAGEREF _Toc289716987 \h </w:instrText>
            </w:r>
          </w:ins>
          <w:r w:rsidR="00E817F0">
            <w:rPr>
              <w:noProof/>
              <w:webHidden/>
            </w:rPr>
          </w:r>
          <w:r w:rsidR="00E817F0">
            <w:rPr>
              <w:noProof/>
              <w:webHidden/>
            </w:rPr>
            <w:fldChar w:fldCharType="separate"/>
          </w:r>
          <w:ins w:id="2" w:author="Hugo" w:date="2011-04-04T21:47:00Z">
            <w:r w:rsidR="00E817F0">
              <w:rPr>
                <w:noProof/>
                <w:webHidden/>
              </w:rPr>
              <w:t>1</w:t>
            </w:r>
            <w:r w:rsidR="00E817F0">
              <w:rPr>
                <w:noProof/>
                <w:webHidden/>
              </w:rPr>
              <w:fldChar w:fldCharType="end"/>
            </w:r>
            <w:r w:rsidR="00E817F0" w:rsidRPr="00922F52">
              <w:rPr>
                <w:rStyle w:val="Hiperligao"/>
                <w:noProof/>
              </w:rPr>
              <w:fldChar w:fldCharType="end"/>
            </w:r>
          </w:ins>
        </w:p>
        <w:p w14:paraId="3B022575" w14:textId="77777777" w:rsidR="00E817F0" w:rsidRDefault="00E817F0">
          <w:pPr>
            <w:pStyle w:val="ndice1"/>
            <w:tabs>
              <w:tab w:val="right" w:leader="dot" w:pos="8494"/>
            </w:tabs>
            <w:rPr>
              <w:ins w:id="3" w:author="Hugo" w:date="2011-04-04T21:47:00Z"/>
              <w:rFonts w:eastAsiaTheme="minorEastAsia"/>
              <w:noProof/>
            </w:rPr>
          </w:pPr>
          <w:ins w:id="4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"_Toc289716988"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2 | </w:t>
            </w:r>
            <w:r w:rsidRPr="00922F52">
              <w:rPr>
                <w:rStyle w:val="Hiperligao"/>
                <w:caps/>
                <w:noProof/>
              </w:rPr>
              <w:t>Estudo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5C63DD3B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6" w:author="Hugo" w:date="2011-04-04T21:47:00Z"/>
              <w:rFonts w:eastAsiaTheme="minorEastAsia"/>
              <w:noProof/>
            </w:rPr>
          </w:pPr>
          <w:ins w:id="7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"_Toc289716989"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2.1. Conceitos fundamentais para a compreensão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7E2B1791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9" w:author="Hugo" w:date="2011-04-04T21:47:00Z"/>
              <w:rFonts w:eastAsiaTheme="minorEastAsia"/>
              <w:noProof/>
            </w:rPr>
          </w:pPr>
          <w:ins w:id="10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"_Toc289716990"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1 | </w:t>
            </w:r>
            <w:r w:rsidRPr="00922F52">
              <w:rPr>
                <w:rStyle w:val="Hiperligao"/>
                <w:i/>
                <w:noProof/>
              </w:rPr>
              <w:t>Software</w:t>
            </w:r>
            <w:r w:rsidRPr="00922F52">
              <w:rPr>
                <w:rStyle w:val="Hiperligao"/>
                <w:noProof/>
              </w:rPr>
              <w:t xml:space="preserve"> de Apoio à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56340E89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12" w:author="Hugo" w:date="2011-04-04T21:47:00Z"/>
              <w:rFonts w:eastAsiaTheme="minorEastAsia"/>
              <w:noProof/>
            </w:rPr>
          </w:pPr>
          <w:ins w:id="13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"_Toc289716991"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1.1 |  Utilizadores deste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261E7729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15" w:author="Hugo" w:date="2011-04-04T21:47:00Z"/>
              <w:rFonts w:eastAsiaTheme="minorEastAsia"/>
              <w:noProof/>
            </w:rPr>
          </w:pPr>
          <w:ins w:id="16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"_Toc289716992"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1.2 | Importância deste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79CE2E1E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18" w:author="Hugo" w:date="2011-04-04T21:47:00Z"/>
              <w:rFonts w:eastAsiaTheme="minorEastAsia"/>
              <w:noProof/>
            </w:rPr>
          </w:pPr>
          <w:ins w:id="19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"_Toc289716993"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2 | Para que serve um </w:t>
            </w:r>
            <w:r w:rsidRPr="00922F52">
              <w:rPr>
                <w:rStyle w:val="Hiperligao"/>
                <w:i/>
                <w:noProof/>
              </w:rPr>
              <w:t>Software</w:t>
            </w:r>
            <w:r w:rsidRPr="00922F52">
              <w:rPr>
                <w:rStyle w:val="Hiperligao"/>
                <w:noProof/>
              </w:rPr>
              <w:t xml:space="preserve"> de apoio à selecção de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 w:rsidRPr="00922F52">
              <w:rPr>
                <w:rStyle w:val="Hiperligao"/>
                <w:noProof/>
              </w:rPr>
              <w:t xml:space="preserve"> de Apoio à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75CC2703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21" w:author="Hugo" w:date="2011-04-04T21:47:00Z"/>
              <w:rFonts w:eastAsiaTheme="minorEastAsia"/>
              <w:noProof/>
            </w:rPr>
          </w:pPr>
          <w:ins w:id="22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"_Toc289716994"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2.1 | Utilizadores deste tipo de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34019082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24" w:author="Hugo" w:date="2011-04-04T21:47:00Z"/>
              <w:rFonts w:eastAsiaTheme="minorEastAsia"/>
              <w:noProof/>
            </w:rPr>
          </w:pPr>
          <w:ins w:id="25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"_Toc289716995"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2.2 | Importância deste tipo de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3B118CCA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27" w:author="Hugo" w:date="2011-04-04T21:47:00Z"/>
              <w:rFonts w:eastAsiaTheme="minorEastAsia"/>
              <w:noProof/>
            </w:rPr>
          </w:pPr>
          <w:ins w:id="28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"_Toc289716996"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2.2. Contextualização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2B52F8C0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30" w:author="Hugo" w:date="2011-04-04T21:47:00Z"/>
              <w:rFonts w:eastAsiaTheme="minorEastAsia"/>
              <w:noProof/>
            </w:rPr>
          </w:pPr>
          <w:ins w:id="31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"_Toc289716997"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2.2.1 Em que se baseia o problema em questão?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291DAFA6" w14:textId="77777777" w:rsidR="00E817F0" w:rsidRDefault="00E817F0">
          <w:pPr>
            <w:pStyle w:val="ndice3"/>
            <w:tabs>
              <w:tab w:val="right" w:leader="dot" w:pos="8494"/>
            </w:tabs>
            <w:rPr>
              <w:ins w:id="33" w:author="Hugo" w:date="2011-04-04T21:47:00Z"/>
              <w:rFonts w:eastAsiaTheme="minorEastAsia"/>
              <w:noProof/>
            </w:rPr>
          </w:pPr>
          <w:ins w:id="34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"_Toc289716998"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2.2.2 Porquê a realização deste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72E83B3C" w14:textId="77777777" w:rsidR="00E817F0" w:rsidRDefault="00E817F0">
          <w:pPr>
            <w:pStyle w:val="ndice1"/>
            <w:tabs>
              <w:tab w:val="right" w:leader="dot" w:pos="8494"/>
            </w:tabs>
            <w:rPr>
              <w:ins w:id="36" w:author="Hugo" w:date="2011-04-04T21:47:00Z"/>
              <w:rFonts w:eastAsiaTheme="minorEastAsia"/>
              <w:noProof/>
            </w:rPr>
          </w:pPr>
          <w:ins w:id="37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"_Toc289716999"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3 | </w:t>
            </w:r>
            <w:r w:rsidRPr="00922F52">
              <w:rPr>
                <w:rStyle w:val="Hiperligao"/>
                <w:caps/>
                <w:noProof/>
              </w:rPr>
              <w:t>Objectivos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Hugo" w:date="2011-04-04T21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52355505" w14:textId="77777777" w:rsidR="00E817F0" w:rsidRDefault="00E817F0">
          <w:pPr>
            <w:pStyle w:val="ndice1"/>
            <w:tabs>
              <w:tab w:val="right" w:leader="dot" w:pos="8494"/>
            </w:tabs>
            <w:rPr>
              <w:ins w:id="39" w:author="Hugo" w:date="2011-04-04T21:47:00Z"/>
              <w:rFonts w:eastAsiaTheme="minorEastAsia"/>
              <w:noProof/>
            </w:rPr>
          </w:pPr>
          <w:ins w:id="40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"_Toc289717000"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4 | </w:t>
            </w:r>
            <w:r w:rsidRPr="00922F52">
              <w:rPr>
                <w:rStyle w:val="Hiperligao"/>
                <w:caps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630B9421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42" w:author="Hugo" w:date="2011-04-04T21:47:00Z"/>
              <w:rFonts w:eastAsiaTheme="minorEastAsia"/>
              <w:noProof/>
            </w:rPr>
          </w:pPr>
          <w:ins w:id="43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"_Toc289717001"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4.1. Requisitos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4E3EA4BB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45" w:author="Hugo" w:date="2011-04-04T21:47:00Z"/>
              <w:rFonts w:eastAsiaTheme="minorEastAsia"/>
              <w:noProof/>
            </w:rPr>
          </w:pPr>
          <w:ins w:id="46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"_Toc289717002"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4.2.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5442859B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48" w:author="Hugo" w:date="2011-04-04T21:47:00Z"/>
              <w:rFonts w:eastAsiaTheme="minorEastAsia"/>
              <w:noProof/>
            </w:rPr>
          </w:pPr>
          <w:ins w:id="49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"_Toc289717003"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4.3. Requisitos a nível de métodos de selecção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Hugo" w:date="2011-04-04T21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170C65D3" w14:textId="77777777" w:rsidR="00E817F0" w:rsidRDefault="00E817F0">
          <w:pPr>
            <w:pStyle w:val="ndice1"/>
            <w:tabs>
              <w:tab w:val="right" w:leader="dot" w:pos="8494"/>
            </w:tabs>
            <w:rPr>
              <w:ins w:id="51" w:author="Hugo" w:date="2011-04-04T21:47:00Z"/>
              <w:rFonts w:eastAsiaTheme="minorEastAsia"/>
              <w:noProof/>
            </w:rPr>
          </w:pPr>
          <w:ins w:id="52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"_Toc289717004"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5 | </w:t>
            </w:r>
            <w:r w:rsidRPr="00922F52">
              <w:rPr>
                <w:rStyle w:val="Hiperligao"/>
                <w:caps/>
                <w:noProof/>
              </w:rPr>
              <w:t>Planeamento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Hugo" w:date="2011-04-04T21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51AB1350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54" w:author="Hugo" w:date="2011-04-04T21:47:00Z"/>
              <w:rFonts w:eastAsiaTheme="minorEastAsia"/>
              <w:noProof/>
            </w:rPr>
          </w:pPr>
          <w:ins w:id="55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"_Toc289717005"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5.1 Organização das fases seguintes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Hugo" w:date="2011-04-04T21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2B10BEBA" w14:textId="77777777" w:rsidR="00E817F0" w:rsidRDefault="00E817F0">
          <w:pPr>
            <w:pStyle w:val="ndice2"/>
            <w:tabs>
              <w:tab w:val="right" w:leader="dot" w:pos="8494"/>
            </w:tabs>
            <w:rPr>
              <w:ins w:id="57" w:author="Hugo" w:date="2011-04-04T21:47:00Z"/>
              <w:rFonts w:eastAsiaTheme="minorEastAsia"/>
              <w:noProof/>
            </w:rPr>
          </w:pPr>
          <w:ins w:id="58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"_Toc289717006"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5.2 Diagrama Previsto do planeamento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Hugo" w:date="2011-04-04T21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3C71B72B" w14:textId="77777777" w:rsidR="00E817F0" w:rsidRDefault="00E817F0">
          <w:pPr>
            <w:pStyle w:val="ndice1"/>
            <w:tabs>
              <w:tab w:val="right" w:leader="dot" w:pos="8494"/>
            </w:tabs>
            <w:rPr>
              <w:ins w:id="60" w:author="Hugo" w:date="2011-04-04T21:47:00Z"/>
              <w:rFonts w:eastAsiaTheme="minorEastAsia"/>
              <w:noProof/>
            </w:rPr>
          </w:pPr>
          <w:ins w:id="61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"_Toc289717007"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6 | </w:t>
            </w:r>
            <w:r w:rsidRPr="00922F52">
              <w:rPr>
                <w:rStyle w:val="Hiperligao"/>
                <w:cap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Hugo" w:date="2011-04-04T21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14:paraId="718CBF0A" w14:textId="77777777"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63" w:author="Hugo" w:date="2011-04-04T21:47:00Z"/>
              <w:rFonts w:eastAsiaTheme="minorEastAsia"/>
              <w:noProof/>
            </w:rPr>
          </w:pPr>
          <w:del w:id="64" w:author="Hugo" w:date="2011-04-04T21:47:00Z">
            <w:r w:rsidRPr="00E817F0" w:rsidDel="00E817F0">
              <w:rPr>
                <w:rPrChange w:id="65" w:author="Hugo" w:date="2011-04-04T21:47:00Z">
                  <w:rPr>
                    <w:rStyle w:val="Hiperligao"/>
                    <w:noProof/>
                  </w:rPr>
                </w:rPrChange>
              </w:rPr>
              <w:delText>Capítulo 1 | Introdução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1</w:delText>
            </w:r>
          </w:del>
        </w:p>
        <w:p w14:paraId="3F89DB58" w14:textId="77777777"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66" w:author="Hugo" w:date="2011-04-04T21:47:00Z"/>
              <w:rFonts w:eastAsiaTheme="minorEastAsia"/>
              <w:noProof/>
            </w:rPr>
          </w:pPr>
          <w:del w:id="67" w:author="Hugo" w:date="2011-04-04T21:47:00Z">
            <w:r w:rsidRPr="00E817F0" w:rsidDel="00E817F0">
              <w:rPr>
                <w:rPrChange w:id="68" w:author="Hugo" w:date="2011-04-04T21:47:00Z">
                  <w:rPr>
                    <w:rStyle w:val="Hiperligao"/>
                    <w:noProof/>
                  </w:rPr>
                </w:rPrChange>
              </w:rPr>
              <w:delText>Capítulo 2 | Estudo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26B08A6C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69" w:author="Hugo" w:date="2011-04-04T21:47:00Z"/>
              <w:rFonts w:eastAsiaTheme="minorEastAsia"/>
              <w:noProof/>
            </w:rPr>
          </w:pPr>
          <w:del w:id="70" w:author="Hugo" w:date="2011-04-04T21:47:00Z">
            <w:r w:rsidRPr="00E817F0" w:rsidDel="00E817F0">
              <w:rPr>
                <w:rPrChange w:id="71" w:author="Hugo" w:date="2011-04-04T21:47:00Z">
                  <w:rPr>
                    <w:rStyle w:val="Hiperligao"/>
                    <w:noProof/>
                  </w:rPr>
                </w:rPrChange>
              </w:rPr>
              <w:delText>2.1. Conceitos fundamentais para a compreensão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5DBB27B3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72" w:author="Hugo" w:date="2011-04-04T21:47:00Z"/>
              <w:rFonts w:eastAsiaTheme="minorEastAsia"/>
              <w:noProof/>
            </w:rPr>
          </w:pPr>
          <w:del w:id="73" w:author="Hugo" w:date="2011-04-04T21:47:00Z">
            <w:r w:rsidRPr="00E817F0" w:rsidDel="00E817F0">
              <w:rPr>
                <w:rPrChange w:id="74" w:author="Hugo" w:date="2011-04-04T21:47:00Z">
                  <w:rPr>
                    <w:rStyle w:val="Hiperligao"/>
                    <w:noProof/>
                  </w:rPr>
                </w:rPrChange>
              </w:rPr>
              <w:delText>Conceito 1 | Software de Apoio à Decisão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6FEEEF64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75" w:author="Hugo" w:date="2011-04-04T21:47:00Z"/>
              <w:rFonts w:eastAsiaTheme="minorEastAsia"/>
              <w:noProof/>
            </w:rPr>
          </w:pPr>
          <w:del w:id="76" w:author="Hugo" w:date="2011-04-04T21:47:00Z">
            <w:r w:rsidRPr="00E817F0" w:rsidDel="00E817F0">
              <w:rPr>
                <w:rPrChange w:id="77" w:author="Hugo" w:date="2011-04-04T21:47:00Z">
                  <w:rPr>
                    <w:rStyle w:val="Hiperligao"/>
                    <w:noProof/>
                  </w:rPr>
                </w:rPrChange>
              </w:rPr>
              <w:delText>Conceito 2 |  Utilizadores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14:paraId="3C62C8B6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78" w:author="Hugo" w:date="2011-04-04T21:47:00Z"/>
              <w:rFonts w:eastAsiaTheme="minorEastAsia"/>
              <w:noProof/>
            </w:rPr>
          </w:pPr>
          <w:del w:id="79" w:author="Hugo" w:date="2011-04-04T21:47:00Z">
            <w:r w:rsidRPr="00E817F0" w:rsidDel="00E817F0">
              <w:rPr>
                <w:rPrChange w:id="80" w:author="Hugo" w:date="2011-04-04T21:47:00Z">
                  <w:rPr>
                    <w:rStyle w:val="Hiperligao"/>
                    <w:noProof/>
                  </w:rPr>
                </w:rPrChange>
              </w:rPr>
              <w:delText>Conceito 3 | Importância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34BAD1D9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81" w:author="Hugo" w:date="2011-04-04T21:47:00Z"/>
              <w:rFonts w:eastAsiaTheme="minorEastAsia"/>
              <w:noProof/>
            </w:rPr>
          </w:pPr>
          <w:del w:id="82" w:author="Hugo" w:date="2011-04-04T21:47:00Z">
            <w:r w:rsidRPr="00E817F0" w:rsidDel="00E817F0">
              <w:rPr>
                <w:rPrChange w:id="83" w:author="Hugo" w:date="2011-04-04T21:47:00Z">
                  <w:rPr>
                    <w:rStyle w:val="Hiperligao"/>
                    <w:noProof/>
                  </w:rPr>
                </w:rPrChange>
              </w:rPr>
              <w:delText>Conceito 4 | Para que serve um Software de apoio à selecção de Software de Apoio à Decisão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7E11429A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84" w:author="Hugo" w:date="2011-04-04T21:47:00Z"/>
              <w:rFonts w:eastAsiaTheme="minorEastAsia"/>
              <w:noProof/>
            </w:rPr>
          </w:pPr>
          <w:del w:id="85" w:author="Hugo" w:date="2011-04-04T21:47:00Z">
            <w:r w:rsidRPr="00E817F0" w:rsidDel="00E817F0">
              <w:rPr>
                <w:rPrChange w:id="86" w:author="Hugo" w:date="2011-04-04T21:47:00Z">
                  <w:rPr>
                    <w:rStyle w:val="Hiperligao"/>
                    <w:noProof/>
                  </w:rPr>
                </w:rPrChange>
              </w:rPr>
              <w:delText>Conceito 5 | Utilizadores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773506CD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87" w:author="Hugo" w:date="2011-04-04T21:47:00Z"/>
              <w:rFonts w:eastAsiaTheme="minorEastAsia"/>
              <w:noProof/>
            </w:rPr>
          </w:pPr>
          <w:del w:id="88" w:author="Hugo" w:date="2011-04-04T21:47:00Z">
            <w:r w:rsidRPr="00E817F0" w:rsidDel="00E817F0">
              <w:rPr>
                <w:rPrChange w:id="89" w:author="Hugo" w:date="2011-04-04T21:47:00Z">
                  <w:rPr>
                    <w:rStyle w:val="Hiperligao"/>
                    <w:noProof/>
                  </w:rPr>
                </w:rPrChange>
              </w:rPr>
              <w:delText>Conceito 6 | Importância deste tipo de 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14:paraId="4852E63A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90" w:author="Hugo" w:date="2011-04-04T21:47:00Z"/>
              <w:rFonts w:eastAsiaTheme="minorEastAsia"/>
              <w:noProof/>
            </w:rPr>
          </w:pPr>
          <w:del w:id="91" w:author="Hugo" w:date="2011-04-04T21:47:00Z">
            <w:r w:rsidRPr="00E817F0" w:rsidDel="00E817F0">
              <w:rPr>
                <w:rPrChange w:id="92" w:author="Hugo" w:date="2011-04-04T21:47:00Z">
                  <w:rPr>
                    <w:rStyle w:val="Hiperligao"/>
                    <w:noProof/>
                  </w:rPr>
                </w:rPrChange>
              </w:rPr>
              <w:delText>2.2. Contextualização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14:paraId="2F570D5F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93" w:author="Hugo" w:date="2011-04-04T21:47:00Z"/>
              <w:rFonts w:eastAsiaTheme="minorEastAsia"/>
              <w:noProof/>
            </w:rPr>
          </w:pPr>
          <w:del w:id="94" w:author="Hugo" w:date="2011-04-04T21:47:00Z">
            <w:r w:rsidRPr="00E817F0" w:rsidDel="00E817F0">
              <w:rPr>
                <w:rPrChange w:id="95" w:author="Hugo" w:date="2011-04-04T21:47:00Z">
                  <w:rPr>
                    <w:rStyle w:val="Hiperligao"/>
                    <w:noProof/>
                  </w:rPr>
                </w:rPrChange>
              </w:rPr>
              <w:delText>2.2.1 Em que se baseia o problema em questão?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14:paraId="39A8C83C" w14:textId="77777777"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96" w:author="Hugo" w:date="2011-04-04T21:47:00Z"/>
              <w:rFonts w:eastAsiaTheme="minorEastAsia"/>
              <w:noProof/>
            </w:rPr>
          </w:pPr>
          <w:del w:id="97" w:author="Hugo" w:date="2011-04-04T21:47:00Z">
            <w:r w:rsidRPr="00E817F0" w:rsidDel="00E817F0">
              <w:rPr>
                <w:rPrChange w:id="98" w:author="Hugo" w:date="2011-04-04T21:47:00Z">
                  <w:rPr>
                    <w:rStyle w:val="Hiperligao"/>
                    <w:noProof/>
                  </w:rPr>
                </w:rPrChange>
              </w:rPr>
              <w:delText>2.2.2 Porquê a realização deste problema?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14:paraId="1B166DA8" w14:textId="77777777"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99" w:author="Hugo" w:date="2011-04-04T21:47:00Z"/>
              <w:rFonts w:eastAsiaTheme="minorEastAsia"/>
              <w:noProof/>
            </w:rPr>
          </w:pPr>
          <w:del w:id="100" w:author="Hugo" w:date="2011-04-04T21:47:00Z">
            <w:r w:rsidRPr="00E817F0" w:rsidDel="00E817F0">
              <w:rPr>
                <w:rPrChange w:id="101" w:author="Hugo" w:date="2011-04-04T21:47:00Z">
                  <w:rPr>
                    <w:rStyle w:val="Hiperligao"/>
                    <w:noProof/>
                  </w:rPr>
                </w:rPrChange>
              </w:rPr>
              <w:delText>Capítulo 3 | Objectivos do projecto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5</w:delText>
            </w:r>
          </w:del>
        </w:p>
        <w:p w14:paraId="467980ED" w14:textId="77777777"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02" w:author="Hugo" w:date="2011-04-04T21:47:00Z"/>
              <w:rFonts w:eastAsiaTheme="minorEastAsia"/>
              <w:noProof/>
            </w:rPr>
          </w:pPr>
          <w:del w:id="103" w:author="Hugo" w:date="2011-04-04T21:47:00Z">
            <w:r w:rsidRPr="00E817F0" w:rsidDel="00E817F0">
              <w:rPr>
                <w:rPrChange w:id="104" w:author="Hugo" w:date="2011-04-04T21:47:00Z">
                  <w:rPr>
                    <w:rStyle w:val="Hiperligao"/>
                    <w:noProof/>
                  </w:rPr>
                </w:rPrChange>
              </w:rPr>
              <w:delText>Capítulo 4 | Análise de requisitos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14:paraId="3E53D518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05" w:author="Hugo" w:date="2011-04-04T21:47:00Z"/>
              <w:rFonts w:eastAsiaTheme="minorEastAsia"/>
              <w:noProof/>
            </w:rPr>
          </w:pPr>
          <w:del w:id="106" w:author="Hugo" w:date="2011-04-04T21:47:00Z">
            <w:r w:rsidRPr="00E817F0" w:rsidDel="00E817F0">
              <w:rPr>
                <w:rPrChange w:id="107" w:author="Hugo" w:date="2011-04-04T21:47:00Z">
                  <w:rPr>
                    <w:rStyle w:val="Hiperligao"/>
                    <w:noProof/>
                  </w:rPr>
                </w:rPrChange>
              </w:rPr>
              <w:delText>4.1. Requisitos da Interface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14:paraId="3122E11F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08" w:author="Hugo" w:date="2011-04-04T21:47:00Z"/>
              <w:rFonts w:eastAsiaTheme="minorEastAsia"/>
              <w:noProof/>
            </w:rPr>
          </w:pPr>
          <w:del w:id="109" w:author="Hugo" w:date="2011-04-04T21:47:00Z">
            <w:r w:rsidRPr="00E817F0" w:rsidDel="00E817F0">
              <w:rPr>
                <w:rPrChange w:id="110" w:author="Hugo" w:date="2011-04-04T21:47:00Z">
                  <w:rPr>
                    <w:rStyle w:val="Hiperligao"/>
                    <w:noProof/>
                  </w:rPr>
                </w:rPrChange>
              </w:rPr>
              <w:delText>4.2. Requisitos da Base de Dados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14:paraId="22232F37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11" w:author="Hugo" w:date="2011-04-04T21:47:00Z"/>
              <w:rFonts w:eastAsiaTheme="minorEastAsia"/>
              <w:noProof/>
            </w:rPr>
          </w:pPr>
          <w:del w:id="112" w:author="Hugo" w:date="2011-04-04T21:47:00Z">
            <w:r w:rsidRPr="00E817F0" w:rsidDel="00E817F0">
              <w:rPr>
                <w:rPrChange w:id="113" w:author="Hugo" w:date="2011-04-04T21:47:00Z">
                  <w:rPr>
                    <w:rStyle w:val="Hiperligao"/>
                    <w:noProof/>
                  </w:rPr>
                </w:rPrChange>
              </w:rPr>
              <w:delText>4.3. Requisitos a nível de métodos de selecção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7</w:delText>
            </w:r>
          </w:del>
        </w:p>
        <w:p w14:paraId="3AD7195D" w14:textId="77777777"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14" w:author="Hugo" w:date="2011-04-04T21:47:00Z"/>
              <w:rFonts w:eastAsiaTheme="minorEastAsia"/>
              <w:noProof/>
            </w:rPr>
          </w:pPr>
          <w:del w:id="115" w:author="Hugo" w:date="2011-04-04T21:47:00Z">
            <w:r w:rsidRPr="00E817F0" w:rsidDel="00E817F0">
              <w:rPr>
                <w:rPrChange w:id="116" w:author="Hugo" w:date="2011-04-04T21:47:00Z">
                  <w:rPr>
                    <w:rStyle w:val="Hiperligao"/>
                    <w:noProof/>
                  </w:rPr>
                </w:rPrChange>
              </w:rPr>
              <w:delText>Capítulo 5 | Planeamento de Actividades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8</w:delText>
            </w:r>
          </w:del>
        </w:p>
        <w:p w14:paraId="68F4CA17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17" w:author="Hugo" w:date="2011-04-04T21:47:00Z"/>
              <w:rFonts w:eastAsiaTheme="minorEastAsia"/>
              <w:noProof/>
            </w:rPr>
          </w:pPr>
          <w:del w:id="118" w:author="Hugo" w:date="2011-04-04T21:47:00Z">
            <w:r w:rsidRPr="00E817F0" w:rsidDel="00E817F0">
              <w:rPr>
                <w:rPrChange w:id="119" w:author="Hugo" w:date="2011-04-04T21:47:00Z">
                  <w:rPr>
                    <w:rStyle w:val="Hiperligao"/>
                    <w:noProof/>
                  </w:rPr>
                </w:rPrChange>
              </w:rPr>
              <w:delText>5.1 Organização das fases seguintes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8</w:delText>
            </w:r>
          </w:del>
        </w:p>
        <w:p w14:paraId="11F9D53C" w14:textId="77777777"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20" w:author="Hugo" w:date="2011-04-04T21:47:00Z"/>
              <w:rFonts w:eastAsiaTheme="minorEastAsia"/>
              <w:noProof/>
            </w:rPr>
          </w:pPr>
          <w:del w:id="121" w:author="Hugo" w:date="2011-04-04T21:47:00Z">
            <w:r w:rsidRPr="00E817F0" w:rsidDel="00E817F0">
              <w:rPr>
                <w:rPrChange w:id="122" w:author="Hugo" w:date="2011-04-04T21:47:00Z">
                  <w:rPr>
                    <w:rStyle w:val="Hiperligao"/>
                    <w:noProof/>
                  </w:rPr>
                </w:rPrChange>
              </w:rPr>
              <w:delText>5.2 Diagrama Previsto do planeamento de actividades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9</w:delText>
            </w:r>
          </w:del>
        </w:p>
        <w:p w14:paraId="38762275" w14:textId="77777777"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23" w:author="Hugo" w:date="2011-04-04T21:47:00Z"/>
              <w:rFonts w:eastAsiaTheme="minorEastAsia"/>
              <w:noProof/>
            </w:rPr>
          </w:pPr>
          <w:del w:id="124" w:author="Hugo" w:date="2011-04-04T21:47:00Z">
            <w:r w:rsidRPr="00E817F0" w:rsidDel="00E817F0">
              <w:rPr>
                <w:rPrChange w:id="125" w:author="Hugo" w:date="2011-04-04T21:47:00Z">
                  <w:rPr>
                    <w:rStyle w:val="Hiperligao"/>
                    <w:noProof/>
                  </w:rPr>
                </w:rPrChange>
              </w:rPr>
              <w:delText>Capítulo 6 | Conclusão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10</w:delText>
            </w:r>
          </w:del>
        </w:p>
        <w:p w14:paraId="2714BD2B" w14:textId="77777777" w:rsidR="00A425AE" w:rsidRDefault="00A425AE" w:rsidP="000A5E0B">
          <w:r>
            <w:fldChar w:fldCharType="end"/>
          </w:r>
        </w:p>
      </w:sdtContent>
    </w:sdt>
    <w:p w14:paraId="61A9EC37" w14:textId="77777777" w:rsidR="009D3944" w:rsidRDefault="009D3944" w:rsidP="000A5E0B"/>
    <w:p w14:paraId="4ED7F2C4" w14:textId="77777777" w:rsidR="00FF2565" w:rsidRDefault="00FF2565" w:rsidP="000A5E0B">
      <w:pPr>
        <w:sectPr w:rsidR="00FF2565" w:rsidSect="00FF2565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14:paraId="4D891B8C" w14:textId="77777777" w:rsidR="00FF2565" w:rsidRDefault="00FF2565" w:rsidP="00FF2565">
      <w:pPr>
        <w:pStyle w:val="Cabealho1"/>
        <w:rPr>
          <w:caps/>
        </w:rPr>
      </w:pPr>
      <w:bookmarkStart w:id="127" w:name="_Toc289716987"/>
      <w:r>
        <w:lastRenderedPageBreak/>
        <w:t xml:space="preserve">Capítulo 1 | </w:t>
      </w:r>
      <w:r w:rsidRPr="008900CE">
        <w:rPr>
          <w:caps/>
        </w:rPr>
        <w:t>Introdução</w:t>
      </w:r>
      <w:bookmarkEnd w:id="127"/>
    </w:p>
    <w:p w14:paraId="1FF2BB9A" w14:textId="77777777" w:rsidR="00A425AE" w:rsidRDefault="00A425AE" w:rsidP="000A5E0B"/>
    <w:p w14:paraId="3E13D272" w14:textId="77777777" w:rsidR="00A425AE" w:rsidRPr="008A0C86" w:rsidRDefault="00A425AE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>No âmbito da Unidade Curricular de Laboratórios de Informática IV</w:t>
      </w:r>
      <w:r w:rsidR="00206FB4" w:rsidRPr="008A0C86">
        <w:rPr>
          <w:color w:val="000000" w:themeColor="text1"/>
        </w:rPr>
        <w:t xml:space="preserve">, presente no </w:t>
      </w:r>
      <w:r w:rsidR="008B0593" w:rsidRPr="008A0C86">
        <w:rPr>
          <w:color w:val="000000" w:themeColor="text1"/>
        </w:rPr>
        <w:t xml:space="preserve">último semestre do </w:t>
      </w:r>
      <w:r w:rsidR="00206FB4" w:rsidRPr="008A0C86">
        <w:rPr>
          <w:color w:val="000000" w:themeColor="text1"/>
        </w:rPr>
        <w:t xml:space="preserve">curso de Engenharia Informática, </w:t>
      </w:r>
      <w:r w:rsidR="008B0593" w:rsidRPr="008A0C86">
        <w:rPr>
          <w:color w:val="000000" w:themeColor="text1"/>
        </w:rPr>
        <w:t>de acordo com o</w:t>
      </w:r>
      <w:r w:rsidR="00206FB4" w:rsidRPr="008A0C86">
        <w:rPr>
          <w:color w:val="000000" w:themeColor="text1"/>
        </w:rPr>
        <w:t xml:space="preserve"> plano de estudos</w:t>
      </w:r>
      <w:r w:rsidR="008B0593" w:rsidRPr="008A0C86">
        <w:rPr>
          <w:color w:val="000000" w:themeColor="text1"/>
        </w:rPr>
        <w:t xml:space="preserve"> do mesmo</w:t>
      </w:r>
      <w:r w:rsidR="00206FB4" w:rsidRPr="008A0C86">
        <w:rPr>
          <w:color w:val="000000" w:themeColor="text1"/>
        </w:rPr>
        <w:t xml:space="preserve">, foi proposto ao nosso grupo, pela orientadora Anabela Tereso e pelo professor Orlando Belo, elaborar uma pequena aplicação que permita ajudar utilizadores (experientes ou não) a escolher </w:t>
      </w:r>
      <w:r w:rsidR="00915A9D" w:rsidRPr="008A0C86">
        <w:rPr>
          <w:i/>
          <w:color w:val="000000" w:themeColor="text1"/>
        </w:rPr>
        <w:t>s</w:t>
      </w:r>
      <w:r w:rsidR="00206FB4" w:rsidRPr="008A0C86">
        <w:rPr>
          <w:i/>
          <w:color w:val="000000" w:themeColor="text1"/>
        </w:rPr>
        <w:t>oftware</w:t>
      </w:r>
      <w:r w:rsidR="00206FB4" w:rsidRPr="008A0C86">
        <w:rPr>
          <w:color w:val="000000" w:themeColor="text1"/>
        </w:rPr>
        <w:t xml:space="preserve"> de Apoio à Decisão. </w:t>
      </w:r>
      <w:r w:rsidR="008B0593" w:rsidRPr="008A0C86">
        <w:rPr>
          <w:color w:val="000000" w:themeColor="text1"/>
        </w:rPr>
        <w:t>Requer-se, assim, que tentemos simular</w:t>
      </w:r>
      <w:r w:rsidR="009A03BE" w:rsidRPr="008A0C86">
        <w:rPr>
          <w:color w:val="000000" w:themeColor="text1"/>
        </w:rPr>
        <w:t xml:space="preserve"> o desenvolvimento de </w:t>
      </w:r>
      <w:r w:rsidR="00915A9D" w:rsidRPr="008A0C86">
        <w:rPr>
          <w:i/>
          <w:color w:val="000000" w:themeColor="text1"/>
        </w:rPr>
        <w:t>s</w:t>
      </w:r>
      <w:r w:rsidR="00206FB4" w:rsidRPr="008A0C86">
        <w:rPr>
          <w:i/>
          <w:color w:val="000000" w:themeColor="text1"/>
        </w:rPr>
        <w:t>oftware</w:t>
      </w:r>
      <w:r w:rsidR="00206FB4" w:rsidRPr="008A0C86">
        <w:rPr>
          <w:color w:val="000000" w:themeColor="text1"/>
        </w:rPr>
        <w:t xml:space="preserve"> para um cliente num </w:t>
      </w:r>
      <w:r w:rsidR="009A03BE" w:rsidRPr="008A0C86">
        <w:rPr>
          <w:color w:val="000000" w:themeColor="text1"/>
        </w:rPr>
        <w:t>contexto</w:t>
      </w:r>
      <w:r w:rsidR="00206FB4" w:rsidRPr="008A0C86">
        <w:rPr>
          <w:color w:val="000000" w:themeColor="text1"/>
        </w:rPr>
        <w:t xml:space="preserve"> não académico, sendo o nosso cliente a orientadora que </w:t>
      </w:r>
      <w:r w:rsidR="00C43A5F" w:rsidRPr="008A0C86">
        <w:rPr>
          <w:color w:val="000000" w:themeColor="text1"/>
        </w:rPr>
        <w:t>sugeriu</w:t>
      </w:r>
      <w:r w:rsidR="00206FB4" w:rsidRPr="008A0C86">
        <w:rPr>
          <w:color w:val="000000" w:themeColor="text1"/>
        </w:rPr>
        <w:t xml:space="preserve"> o problema.</w:t>
      </w:r>
    </w:p>
    <w:p w14:paraId="197D2E8B" w14:textId="77777777" w:rsidR="00915A9D" w:rsidRPr="008A0C86" w:rsidRDefault="00206FB4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 xml:space="preserve">Neste relatório </w:t>
      </w:r>
      <w:r w:rsidR="009A03BE" w:rsidRPr="008A0C86">
        <w:rPr>
          <w:color w:val="000000" w:themeColor="text1"/>
        </w:rPr>
        <w:t>propomo-nos a</w:t>
      </w:r>
      <w:r w:rsidRPr="008A0C86">
        <w:rPr>
          <w:color w:val="000000" w:themeColor="text1"/>
        </w:rPr>
        <w:t xml:space="preserve"> explicar todo o processo de desenvolvimento da </w:t>
      </w:r>
      <w:r w:rsidR="009A03BE" w:rsidRPr="008A0C86">
        <w:rPr>
          <w:color w:val="000000" w:themeColor="text1"/>
        </w:rPr>
        <w:t>referida</w:t>
      </w:r>
      <w:r w:rsidRPr="008A0C86">
        <w:rPr>
          <w:color w:val="000000" w:themeColor="text1"/>
        </w:rPr>
        <w:t xml:space="preserve"> aplicação. Começaremos por </w:t>
      </w:r>
      <w:r w:rsidR="009A03BE" w:rsidRPr="008A0C86">
        <w:rPr>
          <w:color w:val="000000" w:themeColor="text1"/>
        </w:rPr>
        <w:t xml:space="preserve">tecer </w:t>
      </w:r>
      <w:r w:rsidRPr="008A0C86">
        <w:rPr>
          <w:color w:val="000000" w:themeColor="text1"/>
        </w:rPr>
        <w:t>um estudo do problema à escala global, querendo isto dizer que</w:t>
      </w:r>
      <w:r w:rsidR="00915A9D" w:rsidRPr="008A0C86">
        <w:rPr>
          <w:color w:val="000000" w:themeColor="text1"/>
        </w:rPr>
        <w:t xml:space="preserve"> iremos esclarecer </w:t>
      </w:r>
      <w:r w:rsidR="009A03BE" w:rsidRPr="008A0C86">
        <w:rPr>
          <w:color w:val="000000" w:themeColor="text1"/>
        </w:rPr>
        <w:t>alguns</w:t>
      </w:r>
      <w:r w:rsidR="00915A9D" w:rsidRPr="008A0C86">
        <w:rPr>
          <w:color w:val="000000" w:themeColor="text1"/>
        </w:rPr>
        <w:t xml:space="preserve"> conceitos sobre este </w:t>
      </w:r>
      <w:r w:rsidR="00915A9D" w:rsidRPr="008A0C86">
        <w:rPr>
          <w:i/>
          <w:color w:val="000000" w:themeColor="text1"/>
        </w:rPr>
        <w:t>software</w:t>
      </w:r>
      <w:r w:rsidR="00915A9D" w:rsidRPr="008A0C86">
        <w:rPr>
          <w:color w:val="000000" w:themeColor="text1"/>
        </w:rPr>
        <w:t xml:space="preserve"> e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também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algumas aplicações </w:t>
      </w:r>
      <w:r w:rsidR="00243816" w:rsidRPr="008A0C86">
        <w:rPr>
          <w:color w:val="000000" w:themeColor="text1"/>
        </w:rPr>
        <w:t>do mesmo</w:t>
      </w:r>
      <w:r w:rsidR="00915A9D" w:rsidRPr="008A0C86">
        <w:rPr>
          <w:color w:val="000000" w:themeColor="text1"/>
        </w:rPr>
        <w:t>. De seguida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passaremos para uma co</w:t>
      </w:r>
      <w:r w:rsidR="009A03BE" w:rsidRPr="008A0C86">
        <w:rPr>
          <w:color w:val="000000" w:themeColor="text1"/>
        </w:rPr>
        <w:t>ntextualização do problema</w:t>
      </w:r>
      <w:r w:rsidR="00915A9D" w:rsidRPr="008A0C86">
        <w:rPr>
          <w:color w:val="000000" w:themeColor="text1"/>
        </w:rPr>
        <w:t xml:space="preserve">. Explicaremos em concreto </w:t>
      </w:r>
      <w:r w:rsidR="00B57598" w:rsidRPr="008A0C86">
        <w:rPr>
          <w:color w:val="000000" w:themeColor="text1"/>
        </w:rPr>
        <w:t>a sua abrangência</w:t>
      </w:r>
      <w:r w:rsidR="00915A9D" w:rsidRPr="008A0C86">
        <w:rPr>
          <w:color w:val="000000" w:themeColor="text1"/>
        </w:rPr>
        <w:t xml:space="preserve"> e o porquê do seu desenvolvimento. A fase </w:t>
      </w:r>
      <w:r w:rsidR="00B57598" w:rsidRPr="008A0C86">
        <w:rPr>
          <w:color w:val="000000" w:themeColor="text1"/>
        </w:rPr>
        <w:t xml:space="preserve">posterior comporta </w:t>
      </w:r>
      <w:r w:rsidR="00915A9D" w:rsidRPr="008A0C86">
        <w:rPr>
          <w:color w:val="000000" w:themeColor="text1"/>
        </w:rPr>
        <w:t xml:space="preserve">a recolha de requisitos, </w:t>
      </w:r>
      <w:r w:rsidR="00B57598" w:rsidRPr="008A0C86">
        <w:rPr>
          <w:color w:val="000000" w:themeColor="text1"/>
        </w:rPr>
        <w:t>sendo que, para tal,</w:t>
      </w:r>
      <w:r w:rsidR="00915A9D" w:rsidRPr="008A0C86">
        <w:rPr>
          <w:color w:val="000000" w:themeColor="text1"/>
        </w:rPr>
        <w:t xml:space="preserve"> tivemos </w:t>
      </w:r>
      <w:r w:rsidR="00B57598" w:rsidRPr="008A0C86">
        <w:rPr>
          <w:color w:val="000000" w:themeColor="text1"/>
        </w:rPr>
        <w:t xml:space="preserve">de </w:t>
      </w:r>
      <w:r w:rsidR="00243816" w:rsidRPr="008A0C86">
        <w:rPr>
          <w:color w:val="000000" w:themeColor="text1"/>
        </w:rPr>
        <w:t>nos reunir</w:t>
      </w:r>
      <w:r w:rsidR="00915A9D" w:rsidRPr="008A0C86">
        <w:rPr>
          <w:color w:val="000000" w:themeColor="text1"/>
        </w:rPr>
        <w:t xml:space="preserve"> algumas veze</w:t>
      </w:r>
      <w:r w:rsidR="00B57598" w:rsidRPr="008A0C86">
        <w:rPr>
          <w:color w:val="000000" w:themeColor="text1"/>
        </w:rPr>
        <w:t>s com o nosso cliente para conhecermos a sua pretensão e suas expectativas quanto a este projecto</w:t>
      </w:r>
      <w:r w:rsidR="00915A9D" w:rsidRPr="008A0C86">
        <w:rPr>
          <w:color w:val="000000" w:themeColor="text1"/>
        </w:rPr>
        <w:t xml:space="preserve">. </w:t>
      </w:r>
      <w:r w:rsidR="00D9361B" w:rsidRPr="008A0C86">
        <w:rPr>
          <w:color w:val="000000" w:themeColor="text1"/>
        </w:rPr>
        <w:t>A fase que se segue passa pela</w:t>
      </w:r>
      <w:r w:rsidR="00915A9D" w:rsidRPr="008A0C86">
        <w:rPr>
          <w:color w:val="000000" w:themeColor="text1"/>
        </w:rPr>
        <w:t xml:space="preserve"> modelação do problema</w:t>
      </w:r>
      <w:r w:rsidR="00D9361B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utilizando a linguagem UML (</w:t>
      </w:r>
      <w:proofErr w:type="spellStart"/>
      <w:r w:rsidR="00915A9D" w:rsidRPr="008A0C86">
        <w:rPr>
          <w:i/>
          <w:color w:val="000000" w:themeColor="text1"/>
        </w:rPr>
        <w:t>Unified</w:t>
      </w:r>
      <w:proofErr w:type="spellEnd"/>
      <w:r w:rsidR="00915A9D" w:rsidRPr="008A0C86">
        <w:rPr>
          <w:i/>
          <w:color w:val="000000" w:themeColor="text1"/>
        </w:rPr>
        <w:t xml:space="preserve"> </w:t>
      </w:r>
      <w:proofErr w:type="spellStart"/>
      <w:r w:rsidR="00915A9D" w:rsidRPr="008A0C86">
        <w:rPr>
          <w:i/>
          <w:color w:val="000000" w:themeColor="text1"/>
        </w:rPr>
        <w:t>Modeling</w:t>
      </w:r>
      <w:proofErr w:type="spellEnd"/>
      <w:r w:rsidR="00915A9D" w:rsidRPr="008A0C86">
        <w:rPr>
          <w:i/>
          <w:color w:val="000000" w:themeColor="text1"/>
        </w:rPr>
        <w:t xml:space="preserve"> </w:t>
      </w:r>
      <w:proofErr w:type="spellStart"/>
      <w:r w:rsidR="00915A9D" w:rsidRPr="008A0C86">
        <w:rPr>
          <w:i/>
          <w:color w:val="000000" w:themeColor="text1"/>
        </w:rPr>
        <w:t>Language</w:t>
      </w:r>
      <w:proofErr w:type="spellEnd"/>
      <w:r w:rsidR="00D9361B" w:rsidRPr="008A0C86">
        <w:rPr>
          <w:color w:val="000000" w:themeColor="text1"/>
        </w:rPr>
        <w:t>).</w:t>
      </w:r>
      <w:r w:rsidR="00915A9D"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T</w:t>
      </w:r>
      <w:r w:rsidR="00915A9D" w:rsidRPr="008A0C86">
        <w:rPr>
          <w:color w:val="000000" w:themeColor="text1"/>
        </w:rPr>
        <w:t>ransformaremos</w:t>
      </w:r>
      <w:r w:rsidR="00D9361B" w:rsidRPr="008A0C86">
        <w:rPr>
          <w:color w:val="000000" w:themeColor="text1"/>
        </w:rPr>
        <w:t>, então,</w:t>
      </w:r>
      <w:r w:rsidR="00915A9D" w:rsidRPr="008A0C86">
        <w:rPr>
          <w:color w:val="000000" w:themeColor="text1"/>
        </w:rPr>
        <w:t xml:space="preserve"> os requisitos em esquemas importantes</w:t>
      </w:r>
      <w:r w:rsidR="00D9361B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que nos </w:t>
      </w:r>
      <w:r w:rsidR="00D9361B" w:rsidRPr="008A0C86">
        <w:rPr>
          <w:color w:val="000000" w:themeColor="text1"/>
        </w:rPr>
        <w:t>apoiarão</w:t>
      </w:r>
      <w:r w:rsidR="00915A9D" w:rsidRPr="008A0C86">
        <w:rPr>
          <w:color w:val="000000" w:themeColor="text1"/>
        </w:rPr>
        <w:t xml:space="preserve"> na construção da aplicação numa fase mais avançada. Por fim, a última </w:t>
      </w:r>
      <w:r w:rsidR="00D9361B" w:rsidRPr="008A0C86">
        <w:rPr>
          <w:color w:val="000000" w:themeColor="text1"/>
        </w:rPr>
        <w:t>etapa, remete-nos à</w:t>
      </w:r>
      <w:r w:rsidR="00915A9D" w:rsidRPr="008A0C86">
        <w:rPr>
          <w:color w:val="000000" w:themeColor="text1"/>
        </w:rPr>
        <w:t xml:space="preserve"> imple</w:t>
      </w:r>
      <w:r w:rsidR="008900CE" w:rsidRPr="008A0C86">
        <w:rPr>
          <w:color w:val="000000" w:themeColor="text1"/>
        </w:rPr>
        <w:t>me</w:t>
      </w:r>
      <w:r w:rsidR="00915A9D" w:rsidRPr="008A0C86">
        <w:rPr>
          <w:color w:val="000000" w:themeColor="text1"/>
        </w:rPr>
        <w:t xml:space="preserve">ntação </w:t>
      </w:r>
      <w:r w:rsidR="008900CE" w:rsidRPr="008A0C86">
        <w:rPr>
          <w:color w:val="000000" w:themeColor="text1"/>
        </w:rPr>
        <w:t xml:space="preserve">do software </w:t>
      </w:r>
      <w:r w:rsidR="00D9361B" w:rsidRPr="008A0C86">
        <w:rPr>
          <w:color w:val="000000" w:themeColor="text1"/>
        </w:rPr>
        <w:t xml:space="preserve">em questão, </w:t>
      </w:r>
      <w:r w:rsidR="008900CE" w:rsidRPr="008A0C86">
        <w:rPr>
          <w:color w:val="000000" w:themeColor="text1"/>
        </w:rPr>
        <w:t>utiliza</w:t>
      </w:r>
      <w:r w:rsidR="008A7665" w:rsidRPr="008A0C86">
        <w:rPr>
          <w:color w:val="000000" w:themeColor="text1"/>
        </w:rPr>
        <w:t>n</w:t>
      </w:r>
      <w:r w:rsidR="008900CE" w:rsidRPr="008A0C86">
        <w:rPr>
          <w:color w:val="000000" w:themeColor="text1"/>
        </w:rPr>
        <w:t xml:space="preserve">do a plataforma </w:t>
      </w:r>
      <w:r w:rsidR="008900CE" w:rsidRPr="008A0C86">
        <w:rPr>
          <w:i/>
          <w:color w:val="000000" w:themeColor="text1"/>
        </w:rPr>
        <w:t>.NET</w:t>
      </w:r>
      <w:r w:rsidR="008900CE" w:rsidRPr="008A0C86">
        <w:rPr>
          <w:color w:val="000000" w:themeColor="text1"/>
        </w:rPr>
        <w:t>.</w:t>
      </w:r>
    </w:p>
    <w:p w14:paraId="726F36C7" w14:textId="77777777" w:rsidR="008900CE" w:rsidRPr="008A0C86" w:rsidRDefault="008900CE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 xml:space="preserve">Este projecto </w:t>
      </w:r>
      <w:r w:rsidR="00D9361B" w:rsidRPr="008A0C86">
        <w:rPr>
          <w:color w:val="000000" w:themeColor="text1"/>
        </w:rPr>
        <w:t>promete</w:t>
      </w:r>
      <w:r w:rsidRPr="008A0C86">
        <w:rPr>
          <w:color w:val="000000" w:themeColor="text1"/>
        </w:rPr>
        <w:t xml:space="preserve"> ser um objecto de trabalho </w:t>
      </w:r>
      <w:r w:rsidR="00D9361B" w:rsidRPr="008A0C86">
        <w:rPr>
          <w:color w:val="000000" w:themeColor="text1"/>
        </w:rPr>
        <w:t>de elevada importância</w:t>
      </w:r>
      <w:r w:rsidRPr="008A0C86">
        <w:rPr>
          <w:color w:val="000000" w:themeColor="text1"/>
        </w:rPr>
        <w:t xml:space="preserve"> p</w:t>
      </w:r>
      <w:r w:rsidR="00D9361B" w:rsidRPr="008A0C86">
        <w:rPr>
          <w:color w:val="000000" w:themeColor="text1"/>
        </w:rPr>
        <w:t>ara todos os elementos do grupo.</w:t>
      </w:r>
      <w:r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Vai permitir-nos</w:t>
      </w:r>
      <w:r w:rsidRPr="008A0C86">
        <w:rPr>
          <w:color w:val="000000" w:themeColor="text1"/>
        </w:rPr>
        <w:t xml:space="preserve"> ter uma </w:t>
      </w:r>
      <w:r w:rsidR="00C43A5F" w:rsidRPr="008A0C86">
        <w:rPr>
          <w:color w:val="000000" w:themeColor="text1"/>
        </w:rPr>
        <w:t>percepção</w:t>
      </w:r>
      <w:r w:rsidRPr="008A0C86">
        <w:rPr>
          <w:color w:val="000000" w:themeColor="text1"/>
        </w:rPr>
        <w:t xml:space="preserve"> de como será elaborar um grande projecto </w:t>
      </w:r>
      <w:r w:rsidR="00C43A5F" w:rsidRPr="008A0C86">
        <w:rPr>
          <w:color w:val="000000" w:themeColor="text1"/>
        </w:rPr>
        <w:t>num contexto</w:t>
      </w:r>
      <w:r w:rsidRPr="008A0C86">
        <w:rPr>
          <w:color w:val="000000" w:themeColor="text1"/>
        </w:rPr>
        <w:t xml:space="preserve"> empresarial. Será interessante aprender novas linguagens de programação, bem como utilizar novas ferramentas</w:t>
      </w:r>
      <w:r w:rsidR="00866553" w:rsidRPr="008A0C86">
        <w:rPr>
          <w:color w:val="000000" w:themeColor="text1"/>
        </w:rPr>
        <w:t>, com as quais não estamos familiarizados.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Esperamos adquirir</w:t>
      </w:r>
      <w:r w:rsidRPr="008A0C86">
        <w:rPr>
          <w:color w:val="000000" w:themeColor="text1"/>
        </w:rPr>
        <w:t xml:space="preserve"> um maior </w:t>
      </w:r>
      <w:r w:rsidR="00AB3065" w:rsidRPr="008A0C86">
        <w:rPr>
          <w:color w:val="000000" w:themeColor="text1"/>
        </w:rPr>
        <w:t xml:space="preserve">leque de </w:t>
      </w:r>
      <w:r w:rsidRPr="008A0C86">
        <w:rPr>
          <w:color w:val="000000" w:themeColor="text1"/>
        </w:rPr>
        <w:t>conhecimento sobre as tecnologias existente</w:t>
      </w:r>
      <w:r w:rsidR="00AB3065" w:rsidRPr="008A0C86">
        <w:rPr>
          <w:color w:val="000000" w:themeColor="text1"/>
        </w:rPr>
        <w:t>s</w:t>
      </w:r>
      <w:r w:rsidR="00866553" w:rsidRPr="008A0C86">
        <w:rPr>
          <w:color w:val="000000" w:themeColor="text1"/>
        </w:rPr>
        <w:t>,</w:t>
      </w:r>
      <w:r w:rsidRPr="008A0C86">
        <w:rPr>
          <w:color w:val="000000" w:themeColor="text1"/>
        </w:rPr>
        <w:t xml:space="preserve"> </w:t>
      </w:r>
      <w:r w:rsidR="00A430A4" w:rsidRPr="008A0C86">
        <w:rPr>
          <w:color w:val="000000" w:themeColor="text1"/>
        </w:rPr>
        <w:t xml:space="preserve">quiçá 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nossas</w:t>
      </w:r>
      <w:r w:rsidRPr="008A0C86">
        <w:rPr>
          <w:color w:val="000000" w:themeColor="text1"/>
        </w:rPr>
        <w:t xml:space="preserve"> </w:t>
      </w:r>
      <w:r w:rsidR="00AB3065" w:rsidRPr="008A0C86">
        <w:rPr>
          <w:color w:val="000000" w:themeColor="text1"/>
        </w:rPr>
        <w:t xml:space="preserve">desconhecidas </w:t>
      </w:r>
      <w:r w:rsidRPr="008A0C86">
        <w:rPr>
          <w:color w:val="000000" w:themeColor="text1"/>
        </w:rPr>
        <w:t>e que</w:t>
      </w:r>
      <w:r w:rsidR="00866553" w:rsidRPr="008A0C86">
        <w:rPr>
          <w:color w:val="000000" w:themeColor="text1"/>
        </w:rPr>
        <w:t>, por sua vez, nos poderão</w:t>
      </w:r>
      <w:r w:rsidRPr="008A0C86">
        <w:rPr>
          <w:color w:val="000000" w:themeColor="text1"/>
        </w:rPr>
        <w:t xml:space="preserve"> facilitar muito o trabalho. Estamos motivados</w:t>
      </w:r>
      <w:r w:rsidR="00B77768">
        <w:rPr>
          <w:color w:val="000000" w:themeColor="text1"/>
        </w:rPr>
        <w:t>,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e</w:t>
      </w:r>
      <w:r w:rsidRPr="008A0C86">
        <w:rPr>
          <w:color w:val="000000" w:themeColor="text1"/>
        </w:rPr>
        <w:t xml:space="preserve"> assim</w:t>
      </w:r>
      <w:r w:rsidR="00866553" w:rsidRPr="008A0C86">
        <w:rPr>
          <w:color w:val="000000" w:themeColor="text1"/>
        </w:rPr>
        <w:t xml:space="preserve"> ansiamos continuar</w:t>
      </w:r>
      <w:r w:rsidRPr="008A0C86">
        <w:rPr>
          <w:color w:val="000000" w:themeColor="text1"/>
        </w:rPr>
        <w:t xml:space="preserve"> ao longo de todo o desenvolvimento da aplicação.</w:t>
      </w:r>
    </w:p>
    <w:p w14:paraId="2F95578C" w14:textId="77777777" w:rsidR="00915A9D" w:rsidRPr="008A0C86" w:rsidRDefault="00915A9D" w:rsidP="000A5E0B">
      <w:pPr>
        <w:rPr>
          <w:color w:val="000000" w:themeColor="text1"/>
        </w:rPr>
      </w:pPr>
    </w:p>
    <w:p w14:paraId="0F4C5507" w14:textId="77777777" w:rsidR="00206FB4" w:rsidRDefault="00206FB4" w:rsidP="000A5E0B"/>
    <w:p w14:paraId="7E66A5BC" w14:textId="77777777" w:rsidR="00A425AE" w:rsidRDefault="00A425AE" w:rsidP="000A5E0B">
      <w:pPr>
        <w:pStyle w:val="Cabealho1"/>
        <w:rPr>
          <w:color w:val="365F91" w:themeColor="accent1" w:themeShade="BF"/>
        </w:rPr>
      </w:pPr>
      <w:r>
        <w:br w:type="page"/>
      </w:r>
    </w:p>
    <w:p w14:paraId="42F12657" w14:textId="77777777" w:rsidR="005E0A82" w:rsidRPr="000A5E0B" w:rsidRDefault="00A425AE" w:rsidP="000A5E0B">
      <w:pPr>
        <w:pStyle w:val="Cabealho1"/>
      </w:pPr>
      <w:bookmarkStart w:id="128" w:name="_Toc289716988"/>
      <w:r w:rsidRPr="000A5E0B">
        <w:lastRenderedPageBreak/>
        <w:t>Cap</w:t>
      </w:r>
      <w:r w:rsidR="00FA2754">
        <w:t>í</w:t>
      </w:r>
      <w:r w:rsidRPr="000A5E0B">
        <w:t xml:space="preserve">tulo 2 </w:t>
      </w:r>
      <w:r w:rsidR="005E0A82" w:rsidRPr="000A5E0B">
        <w:t xml:space="preserve">| </w:t>
      </w:r>
      <w:r w:rsidR="00FF2565">
        <w:rPr>
          <w:caps/>
        </w:rPr>
        <w:t>Estudo do problema</w:t>
      </w:r>
      <w:bookmarkEnd w:id="128"/>
    </w:p>
    <w:p w14:paraId="3858B9FD" w14:textId="77777777" w:rsidR="00FA2754" w:rsidRDefault="00FA2754" w:rsidP="000A5E0B">
      <w:r>
        <w:tab/>
      </w:r>
    </w:p>
    <w:p w14:paraId="3EE3E558" w14:textId="77777777" w:rsidR="00A425AE" w:rsidRPr="000A5E0B" w:rsidRDefault="00FA2754" w:rsidP="000A5E0B">
      <w:pPr>
        <w:pStyle w:val="Cabealho2"/>
      </w:pPr>
      <w:bookmarkStart w:id="129" w:name="_Toc289716989"/>
      <w:r w:rsidRPr="000A5E0B">
        <w:t>2.1. Conceitos fundamentais para a compreensão do problema</w:t>
      </w:r>
      <w:bookmarkEnd w:id="129"/>
    </w:p>
    <w:p w14:paraId="47E230EB" w14:textId="77777777" w:rsidR="00FA2754" w:rsidRDefault="00FA2754" w:rsidP="008A0C86">
      <w:pPr>
        <w:spacing w:after="0"/>
      </w:pPr>
    </w:p>
    <w:p w14:paraId="4B7B79F1" w14:textId="77777777" w:rsidR="00FA2754" w:rsidRDefault="00FA2754" w:rsidP="000A5E0B">
      <w:r>
        <w:tab/>
        <w:t>Para compreender o nosso problema é necessário ter conhecimento de alguns conceitos que conside</w:t>
      </w:r>
      <w:r w:rsidR="000A5E0B">
        <w:t>ramos fundamentais.</w:t>
      </w:r>
    </w:p>
    <w:p w14:paraId="5B01F2D5" w14:textId="77777777" w:rsidR="000A5E0B" w:rsidRDefault="00085D68">
      <w:pPr>
        <w:pStyle w:val="Cabealho3"/>
      </w:pPr>
      <w:r>
        <w:t xml:space="preserve"> </w:t>
      </w:r>
      <w:bookmarkStart w:id="130" w:name="_Toc289716990"/>
      <w:r w:rsidR="000A5E0B" w:rsidRPr="000A5E0B">
        <w:t>Conceito 1</w:t>
      </w:r>
      <w:r w:rsidR="000A5E0B">
        <w:t xml:space="preserve"> </w:t>
      </w:r>
      <w:r w:rsidR="001156D8">
        <w:t xml:space="preserve">| </w:t>
      </w:r>
      <w:r w:rsidR="000A5E0B" w:rsidRPr="001156D8">
        <w:rPr>
          <w:i/>
        </w:rPr>
        <w:t>Software</w:t>
      </w:r>
      <w:r w:rsidR="000A5E0B">
        <w:t xml:space="preserve"> de Apoio à Decisão</w:t>
      </w:r>
      <w:bookmarkEnd w:id="130"/>
    </w:p>
    <w:p w14:paraId="74CDBEE0" w14:textId="77777777" w:rsidR="000A5F0D" w:rsidRDefault="000A5F0D" w:rsidP="008A0C86">
      <w:pPr>
        <w:spacing w:after="0"/>
        <w:ind w:firstLine="708"/>
      </w:pPr>
    </w:p>
    <w:p w14:paraId="14208DFD" w14:textId="77777777" w:rsidR="00F54A13" w:rsidRPr="00FE5B2A" w:rsidRDefault="00F54A13" w:rsidP="00CE2D2F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31" w:author="Hugo" w:date="2011-04-03T23:20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F54A13">
        <w:t xml:space="preserve">De uma maneira simples, podemos definir um </w:t>
      </w:r>
      <w:r w:rsidRPr="00F54A13">
        <w:rPr>
          <w:i/>
          <w:iCs/>
        </w:rPr>
        <w:t xml:space="preserve">software </w:t>
      </w:r>
      <w:r w:rsidRPr="00F54A13">
        <w:t xml:space="preserve">de Apoio à Decisão como um </w:t>
      </w:r>
      <w:r w:rsidRPr="00F54A13">
        <w:rPr>
          <w:i/>
          <w:iCs/>
        </w:rPr>
        <w:t xml:space="preserve">software </w:t>
      </w:r>
      <w:r w:rsidRPr="00F54A13">
        <w:t xml:space="preserve">que auxilie o seu utilizador no processo de tomada de decisão. Estes pretendem auxiliar na gestão, nas operações e no planeamento de uma organização e ajudar a tomar decisões, cujos parâmetros podem ser especificados de acordo com os interesses do utilizador. </w:t>
      </w:r>
      <w:del w:id="132" w:author="Hugo" w:date="2011-04-04T21:28:00Z">
        <w:r w:rsidRPr="00F54A13" w:rsidDel="00CE2D2F">
          <w:delText xml:space="preserve">Estes </w:delText>
        </w:r>
        <w:r w:rsidRPr="00F54A13" w:rsidDel="00CE2D2F">
          <w:rPr>
            <w:i/>
            <w:iCs/>
          </w:rPr>
          <w:delText>softwares</w:delText>
        </w:r>
      </w:del>
      <w:ins w:id="133" w:author="Hugo" w:date="2011-04-04T21:28:00Z">
        <w:r w:rsidR="00CE2D2F">
          <w:t>Para além disso,</w:t>
        </w:r>
      </w:ins>
      <w:r w:rsidRPr="00F54A13">
        <w:rPr>
          <w:i/>
          <w:iCs/>
        </w:rPr>
        <w:t xml:space="preserve"> </w:t>
      </w:r>
      <w:r w:rsidRPr="00F54A13">
        <w:t xml:space="preserve">incluem sistemas baseados no conhecimento, isto é, sistemas que, usando uma série de regras definidas por quem </w:t>
      </w:r>
      <w:del w:id="134" w:author="Hugo" w:date="2011-04-03T23:20:00Z">
        <w:r w:rsidRPr="00F54A13" w:rsidDel="00FE5B2A">
          <w:delText xml:space="preserve">o </w:delText>
        </w:r>
      </w:del>
      <w:r w:rsidRPr="00F54A13">
        <w:t xml:space="preserve">desenvolve o </w:t>
      </w:r>
      <w:r w:rsidRPr="00F54A13">
        <w:rPr>
          <w:i/>
          <w:iCs/>
        </w:rPr>
        <w:t>software</w:t>
      </w:r>
      <w:r w:rsidRPr="00F54A13">
        <w:t>, simulam o conhecimento humano em relação a uma determinada área. Este</w:t>
      </w:r>
      <w:ins w:id="135" w:author="Hugo" w:date="2011-04-04T21:31:00Z">
        <w:r w:rsidR="00CE2D2F">
          <w:t xml:space="preserve"> tipo de produtos </w:t>
        </w:r>
      </w:ins>
      <w:del w:id="136" w:author="Hugo" w:date="2011-04-04T21:31:00Z">
        <w:r w:rsidRPr="00F54A13" w:rsidDel="00CE2D2F">
          <w:delText xml:space="preserve">s </w:delText>
        </w:r>
        <w:r w:rsidRPr="00F54A13" w:rsidDel="00CE2D2F">
          <w:rPr>
            <w:i/>
            <w:iCs/>
          </w:rPr>
          <w:delText>softwares</w:delText>
        </w:r>
        <w:r w:rsidRPr="00F54A13" w:rsidDel="00CE2D2F">
          <w:delText xml:space="preserve"> </w:delText>
        </w:r>
      </w:del>
      <w:r w:rsidRPr="00F54A13">
        <w:t xml:space="preserve">compilam informação útil a partir de dados desorganizados, documentos, conhecimento pessoal ou modelos de </w:t>
      </w:r>
      <w:del w:id="137" w:author="Hugo" w:date="2011-04-04T21:28:00Z">
        <w:r w:rsidRPr="00F54A13" w:rsidDel="00CE2D2F">
          <w:delText xml:space="preserve">modelos de </w:delText>
        </w:r>
      </w:del>
      <w:r w:rsidRPr="00F54A13">
        <w:t xml:space="preserve">negócios para identificar e resolver problemas, tal como tomar decisões. A título de exemplo, </w:t>
      </w:r>
      <w:del w:id="138" w:author="Hugo" w:date="2011-04-04T21:29:00Z">
        <w:r w:rsidRPr="00F54A13" w:rsidDel="00CE2D2F">
          <w:delText xml:space="preserve">alguma da </w:delText>
        </w:r>
      </w:del>
      <w:r w:rsidRPr="00F54A13">
        <w:t xml:space="preserve">informação comum que este </w:t>
      </w:r>
      <w:r w:rsidRPr="00F54A13">
        <w:rPr>
          <w:i/>
          <w:iCs/>
        </w:rPr>
        <w:t xml:space="preserve">software </w:t>
      </w:r>
      <w:r w:rsidRPr="00F54A13">
        <w:t xml:space="preserve">pode recolher e apresentar é </w:t>
      </w:r>
      <w:ins w:id="139" w:author="Hugo" w:date="2011-04-03T23:20:00Z">
        <w:r w:rsidR="00FE5B2A" w:rsidRPr="00FE5B2A">
          <w:rPr>
            <w:rPrChange w:id="140" w:author="Hugo" w:date="2011-04-03T23:20:00Z">
              <w:rPr>
                <w:rFonts w:ascii="Arial" w:eastAsia="Times New Roman" w:hAnsi="Arial" w:cs="Arial"/>
                <w:color w:val="FF0000"/>
              </w:rPr>
            </w:rPrChange>
          </w:rPr>
          <w:t>a comparação de vendas</w:t>
        </w:r>
      </w:ins>
      <w:del w:id="141" w:author="Hugo" w:date="2011-04-03T23:20:00Z">
        <w:r w:rsidRPr="00FE5B2A" w:rsidDel="00FE5B2A">
          <w:delText>vendas</w:delText>
        </w:r>
      </w:del>
      <w:r w:rsidRPr="00F54A13">
        <w:t xml:space="preserve"> </w:t>
      </w:r>
      <w:del w:id="142" w:author="Hugo" w:date="2011-04-03T23:20:00Z">
        <w:r w:rsidRPr="00F54A13" w:rsidDel="00FE5B2A">
          <w:delText xml:space="preserve">comparativas </w:delText>
        </w:r>
      </w:del>
      <w:r w:rsidRPr="00F54A13">
        <w:t>entre um período e outro</w:t>
      </w:r>
      <w:del w:id="143" w:author="Hugo" w:date="2011-04-03T23:21:00Z">
        <w:r w:rsidRPr="00F54A13" w:rsidDel="00FE5B2A">
          <w:delText xml:space="preserve">, </w:delText>
        </w:r>
      </w:del>
      <w:ins w:id="144" w:author="Hugo" w:date="2011-04-03T23:21:00Z">
        <w:r w:rsidR="00FE5B2A">
          <w:t xml:space="preserve"> </w:t>
        </w:r>
        <w:r w:rsidR="00FE5B2A" w:rsidRPr="00FE5B2A">
          <w:rPr>
            <w:rPrChange w:id="145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>ou</w:t>
        </w:r>
      </w:ins>
      <w:ins w:id="146" w:author="Hugo" w:date="2011-04-04T21:30:00Z">
        <w:r w:rsidR="00CE2D2F">
          <w:t>,</w:t>
        </w:r>
      </w:ins>
      <w:ins w:id="147" w:author="Hugo" w:date="2011-04-03T23:21:00Z">
        <w:r w:rsidR="00FE5B2A" w:rsidRPr="00FE5B2A">
          <w:rPr>
            <w:rPrChange w:id="148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 xml:space="preserve"> ainda</w:t>
        </w:r>
      </w:ins>
      <w:ins w:id="149" w:author="Hugo" w:date="2011-04-04T21:30:00Z">
        <w:r w:rsidR="00CE2D2F">
          <w:t>,</w:t>
        </w:r>
      </w:ins>
      <w:ins w:id="150" w:author="Hugo" w:date="2011-04-03T23:21:00Z">
        <w:r w:rsidR="00FE5B2A" w:rsidRPr="00FE5B2A">
          <w:rPr>
            <w:rPrChange w:id="151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 xml:space="preserve"> o</w:t>
        </w:r>
        <w:r w:rsidR="00FE5B2A" w:rsidRPr="00F54A13">
          <w:t xml:space="preserve"> </w:t>
        </w:r>
      </w:ins>
      <w:r w:rsidRPr="00F54A13">
        <w:t>lucro projectado baseado nos valores esperados de vendas.</w:t>
      </w:r>
    </w:p>
    <w:p w14:paraId="3FF3EB11" w14:textId="77777777" w:rsidR="000A5E0B" w:rsidRPr="008A0C86" w:rsidRDefault="000A5E0B" w:rsidP="000A5E0B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0A5E0B">
        <w:tab/>
      </w:r>
      <w:r w:rsidRPr="008A0C86">
        <w:rPr>
          <w:color w:val="000000" w:themeColor="text1"/>
        </w:rPr>
        <w:t xml:space="preserve">Existem três componentes que são a base principal de um </w:t>
      </w:r>
      <w:r w:rsidRPr="008A0C86">
        <w:rPr>
          <w:i/>
          <w:color w:val="000000" w:themeColor="text1"/>
        </w:rPr>
        <w:t>software</w:t>
      </w:r>
      <w:r w:rsidRPr="008A0C86">
        <w:rPr>
          <w:color w:val="000000" w:themeColor="text1"/>
        </w:rPr>
        <w:t xml:space="preserve"> de apoio à decisão:</w:t>
      </w:r>
    </w:p>
    <w:p w14:paraId="0B8DC1F2" w14:textId="77777777" w:rsidR="000A5E0B" w:rsidRPr="008A0C86" w:rsidRDefault="000A5E0B" w:rsidP="000A5E0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8A0C86">
        <w:rPr>
          <w:color w:val="000000" w:themeColor="text1"/>
        </w:rPr>
        <w:t>a base de conhecimento,</w:t>
      </w:r>
    </w:p>
    <w:p w14:paraId="5856216D" w14:textId="77777777" w:rsidR="000A5E0B" w:rsidRPr="008A0C86" w:rsidRDefault="000A5E0B" w:rsidP="000A5E0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8A0C86">
        <w:rPr>
          <w:color w:val="000000" w:themeColor="text1"/>
        </w:rPr>
        <w:t>o modelo de decisão (o contexto da decisão e o seu critério),</w:t>
      </w:r>
    </w:p>
    <w:p w14:paraId="7B4D3B7E" w14:textId="77777777" w:rsidR="000A5E0B" w:rsidRPr="000A5E0B" w:rsidRDefault="000A5E0B" w:rsidP="000A5E0B">
      <w:pPr>
        <w:pStyle w:val="PargrafodaLista"/>
        <w:numPr>
          <w:ilvl w:val="0"/>
          <w:numId w:val="2"/>
        </w:numPr>
      </w:pPr>
      <w:r w:rsidRPr="008A0C86">
        <w:rPr>
          <w:color w:val="000000" w:themeColor="text1"/>
        </w:rPr>
        <w:t>a interface de utilizador</w:t>
      </w:r>
      <w:r w:rsidRPr="000A5E0B">
        <w:t>.</w:t>
      </w:r>
    </w:p>
    <w:p w14:paraId="5CF05C5D" w14:textId="77777777" w:rsidR="00F54A13" w:rsidRPr="00FE5B2A" w:rsidRDefault="00F54A13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52" w:author="Hugo" w:date="2011-04-03T23:21:00Z">
            <w:rPr/>
          </w:rPrChange>
        </w:rPr>
      </w:pPr>
      <w:r w:rsidRPr="0099187D">
        <w:t xml:space="preserve">Teoricamente, estes </w:t>
      </w:r>
      <w:r w:rsidRPr="00F54A13">
        <w:rPr>
          <w:i/>
          <w:iCs/>
        </w:rPr>
        <w:t xml:space="preserve">softwares </w:t>
      </w:r>
      <w:r w:rsidRPr="00F54A13">
        <w:t>podem ser integrados em qualquer domínio do conhecimento humano. Como um exemplo simples e conhecido, pode ser referido o sistema de apoio à decisão médica, que ajuda os médicos no diagnóstico dos seus pacientes. O médico preenche a informação referente aos sintomas do seu paciente</w:t>
      </w:r>
      <w:del w:id="153" w:author="Hugo" w:date="2011-04-04T21:32:00Z">
        <w:r w:rsidRPr="00F54A13" w:rsidDel="00CE2D2F">
          <w:delText>,</w:delText>
        </w:r>
      </w:del>
      <w:ins w:id="154" w:author="Hugo" w:date="2011-04-04T21:32:00Z">
        <w:r w:rsidR="00CE2D2F">
          <w:t xml:space="preserve"> </w:t>
        </w:r>
      </w:ins>
      <w:r w:rsidRPr="00F54A13">
        <w:t xml:space="preserve"> e o </w:t>
      </w:r>
      <w:r w:rsidRPr="00F54A13">
        <w:rPr>
          <w:i/>
          <w:iCs/>
        </w:rPr>
        <w:t xml:space="preserve">software </w:t>
      </w:r>
      <w:r w:rsidRPr="00F54A13">
        <w:t xml:space="preserve">tentará fornecer o diagnóstico mais acertado. Outro exemplo ocorre nas </w:t>
      </w:r>
      <w:r w:rsidRPr="00FE5B2A">
        <w:t xml:space="preserve">instituições </w:t>
      </w:r>
      <w:ins w:id="155" w:author="Hugo" w:date="2011-04-03T23:21:00Z">
        <w:r w:rsidR="00FE5B2A" w:rsidRPr="00FE5B2A">
          <w:rPr>
            <w:rPrChange w:id="156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>bancárias</w:t>
        </w:r>
      </w:ins>
      <w:del w:id="157" w:author="Hugo" w:date="2011-04-03T23:21:00Z">
        <w:r w:rsidRPr="00FE5B2A" w:rsidDel="00FE5B2A">
          <w:delText>bancários</w:delText>
        </w:r>
      </w:del>
      <w:r w:rsidRPr="00FE5B2A">
        <w:t>,</w:t>
      </w:r>
      <w:r w:rsidRPr="00F54A13">
        <w:t xml:space="preserve"> em que um funcionário tenta verificar se um cliente está apto a receber um empréstimo bancário.</w:t>
      </w:r>
    </w:p>
    <w:p w14:paraId="0C1444EA" w14:textId="77777777" w:rsidR="00F54A13" w:rsidRPr="0099187D" w:rsidRDefault="00F54A13" w:rsidP="008A0C86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</w:p>
    <w:p w14:paraId="00A4726B" w14:textId="77777777" w:rsidR="001156D8" w:rsidRPr="00F54A13" w:rsidRDefault="001156D8">
      <w:pPr>
        <w:pStyle w:val="Cabealho3"/>
      </w:pPr>
      <w:bookmarkStart w:id="158" w:name="_Toc289716991"/>
      <w:r w:rsidRPr="00F54A13">
        <w:t xml:space="preserve">Conceito </w:t>
      </w:r>
      <w:ins w:id="159" w:author="Hugo" w:date="2011-04-04T21:34:00Z">
        <w:r w:rsidR="00CE2D2F">
          <w:t>1.1</w:t>
        </w:r>
      </w:ins>
      <w:del w:id="160" w:author="Hugo" w:date="2011-04-04T21:34:00Z">
        <w:r w:rsidRPr="00F54A13" w:rsidDel="00CE2D2F">
          <w:delText>2</w:delText>
        </w:r>
      </w:del>
      <w:r w:rsidRPr="00F54A13">
        <w:t xml:space="preserve"> |  Utilizadores deste </w:t>
      </w:r>
      <w:del w:id="161" w:author="Hugo" w:date="2011-04-04T21:34:00Z">
        <w:r w:rsidRPr="00F54A13" w:rsidDel="00CE2D2F">
          <w:delText xml:space="preserve">tipo de </w:delText>
        </w:r>
      </w:del>
      <w:r w:rsidRPr="00F54A13">
        <w:rPr>
          <w:i/>
        </w:rPr>
        <w:t>Software</w:t>
      </w:r>
      <w:bookmarkEnd w:id="158"/>
    </w:p>
    <w:p w14:paraId="3FC62932" w14:textId="77777777" w:rsidR="000A5F0D" w:rsidRDefault="000A5F0D" w:rsidP="008A0C86">
      <w:pPr>
        <w:spacing w:after="0"/>
        <w:ind w:firstLine="708"/>
      </w:pPr>
    </w:p>
    <w:p w14:paraId="30273118" w14:textId="77777777" w:rsidR="00AE7149" w:rsidRDefault="00AE7149" w:rsidP="008A0C86">
      <w:pPr>
        <w:ind w:firstLine="708"/>
      </w:pPr>
      <w:del w:id="162" w:author="Hugo" w:date="2011-04-04T21:35:00Z">
        <w:r w:rsidRPr="00AE7149" w:rsidDel="00CE2D2F">
          <w:delText xml:space="preserve">Este tipo de </w:delText>
        </w:r>
        <w:r w:rsidRPr="008A0C86" w:rsidDel="00CE2D2F">
          <w:rPr>
            <w:i/>
          </w:rPr>
          <w:delText>software</w:delText>
        </w:r>
      </w:del>
      <w:ins w:id="163" w:author="Hugo" w:date="2011-04-04T21:35:00Z">
        <w:r w:rsidR="00CE2D2F">
          <w:t xml:space="preserve">Produtos de </w:t>
        </w:r>
        <w:r w:rsidR="00CE2D2F" w:rsidRPr="00CE2D2F">
          <w:rPr>
            <w:i/>
            <w:rPrChange w:id="164" w:author="Hugo" w:date="2011-04-04T21:36:00Z">
              <w:rPr/>
            </w:rPrChange>
          </w:rPr>
          <w:t>software</w:t>
        </w:r>
        <w:r w:rsidR="00CE2D2F">
          <w:t xml:space="preserve"> deste tipo</w:t>
        </w:r>
      </w:ins>
      <w:del w:id="165" w:author="Hugo" w:date="2011-04-04T21:35:00Z">
        <w:r w:rsidRPr="00AE7149" w:rsidDel="00CE2D2F">
          <w:delText xml:space="preserve"> é</w:delText>
        </w:r>
      </w:del>
      <w:ins w:id="166" w:author="Hugo" w:date="2011-04-04T21:35:00Z">
        <w:r w:rsidR="00CE2D2F">
          <w:t xml:space="preserve"> são</w:t>
        </w:r>
      </w:ins>
      <w:r w:rsidRPr="00AE7149">
        <w:t xml:space="preserve"> utilizado</w:t>
      </w:r>
      <w:ins w:id="167" w:author="Hugo" w:date="2011-04-04T21:35:00Z">
        <w:r w:rsidR="00CE2D2F">
          <w:t>s</w:t>
        </w:r>
      </w:ins>
      <w:r w:rsidRPr="00AE7149">
        <w:t xml:space="preserve"> </w:t>
      </w:r>
      <w:del w:id="168" w:author="Hugo" w:date="2011-04-04T21:35:00Z">
        <w:r w:rsidRPr="00AE7149" w:rsidDel="00CE2D2F">
          <w:delText>de forma intensiva</w:delText>
        </w:r>
      </w:del>
      <w:del w:id="169" w:author="Hugo" w:date="2011-04-04T21:36:00Z">
        <w:r w:rsidRPr="00AE7149" w:rsidDel="00CE2D2F">
          <w:delText xml:space="preserve"> no</w:delText>
        </w:r>
      </w:del>
      <w:ins w:id="170" w:author="Hugo" w:date="2011-04-04T21:36:00Z">
        <w:r w:rsidR="00CE2D2F">
          <w:t xml:space="preserve">intensivamente </w:t>
        </w:r>
        <w:r w:rsidR="00CE2D2F" w:rsidRPr="00AE7149">
          <w:t>no</w:t>
        </w:r>
      </w:ins>
      <w:r w:rsidRPr="00AE7149">
        <w:t xml:space="preserve"> mundo </w:t>
      </w:r>
      <w:del w:id="171" w:author="Hugo" w:date="2011-04-03T23:23:00Z">
        <w:r w:rsidRPr="00AE7149" w:rsidDel="00FE5B2A">
          <w:delText>organizacional</w:delText>
        </w:r>
      </w:del>
      <w:ins w:id="172" w:author="Hugo" w:date="2011-04-03T23:23:00Z">
        <w:r w:rsidR="00FE5B2A">
          <w:t>empresarial</w:t>
        </w:r>
      </w:ins>
      <w:r w:rsidRPr="00AE7149">
        <w:t xml:space="preserve">. Estes </w:t>
      </w:r>
      <w:del w:id="173" w:author="Hugo" w:date="2011-04-04T21:36:00Z">
        <w:r w:rsidRPr="008A0C86" w:rsidDel="00446A0A">
          <w:rPr>
            <w:i/>
          </w:rPr>
          <w:delText>softwares</w:delText>
        </w:r>
        <w:r w:rsidRPr="00AE7149" w:rsidDel="00446A0A">
          <w:delText xml:space="preserve"> </w:delText>
        </w:r>
      </w:del>
      <w:r w:rsidRPr="00AE7149">
        <w:t>permitem</w:t>
      </w:r>
      <w:ins w:id="174" w:author="Hugo" w:date="2011-04-04T21:36:00Z">
        <w:r w:rsidR="00446A0A">
          <w:t>-nos</w:t>
        </w:r>
      </w:ins>
      <w:r w:rsidRPr="00AE7149">
        <w:t xml:space="preserve"> uma mais rápida tomada de decis</w:t>
      </w:r>
      <w:ins w:id="175" w:author="Hugo" w:date="2011-04-03T23:23:00Z">
        <w:r w:rsidR="00FE5B2A">
          <w:t>ão</w:t>
        </w:r>
      </w:ins>
      <w:del w:id="176" w:author="Hugo" w:date="2011-04-03T23:23:00Z">
        <w:r w:rsidRPr="00AE7149" w:rsidDel="00FE5B2A">
          <w:delText>ões</w:delText>
        </w:r>
      </w:del>
      <w:r w:rsidRPr="00AE7149">
        <w:t>, identificação de tendências negativas e melhor alocação dos recursos da organização.</w:t>
      </w:r>
    </w:p>
    <w:p w14:paraId="6A93210F" w14:textId="77777777" w:rsidR="00AE7149" w:rsidRDefault="00AE7149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</w:p>
    <w:p w14:paraId="29683742" w14:textId="77777777" w:rsidR="000A5F0D" w:rsidRPr="00AE7149" w:rsidRDefault="000A5F0D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</w:p>
    <w:p w14:paraId="1E1CADA7" w14:textId="77777777" w:rsidR="001156D8" w:rsidRDefault="001156D8" w:rsidP="001156D8">
      <w:pPr>
        <w:pStyle w:val="Cabealho3"/>
      </w:pPr>
      <w:bookmarkStart w:id="177" w:name="_Toc289716992"/>
      <w:r w:rsidRPr="000A5E0B">
        <w:lastRenderedPageBreak/>
        <w:t xml:space="preserve">Conceito </w:t>
      </w:r>
      <w:del w:id="178" w:author="Hugo" w:date="2011-04-04T21:34:00Z">
        <w:r w:rsidDel="00CE2D2F">
          <w:delText xml:space="preserve">3 </w:delText>
        </w:r>
      </w:del>
      <w:ins w:id="179" w:author="Hugo" w:date="2011-04-04T21:34:00Z">
        <w:r w:rsidR="00CE2D2F">
          <w:t xml:space="preserve">1.2 </w:t>
        </w:r>
      </w:ins>
      <w:r>
        <w:t xml:space="preserve">| </w:t>
      </w:r>
      <w:r w:rsidR="001A3E53">
        <w:t xml:space="preserve">Importância </w:t>
      </w:r>
      <w:del w:id="180" w:author="Hugo" w:date="2011-04-04T21:34:00Z">
        <w:r w:rsidDel="00CE2D2F">
          <w:delText>deste tipo de</w:delText>
        </w:r>
      </w:del>
      <w:ins w:id="181" w:author="Hugo" w:date="2011-04-04T21:34:00Z">
        <w:r w:rsidR="00CE2D2F">
          <w:t>deste</w:t>
        </w:r>
      </w:ins>
      <w:r>
        <w:t xml:space="preserve"> </w:t>
      </w:r>
      <w:r w:rsidRPr="00C84AD1">
        <w:rPr>
          <w:i/>
        </w:rPr>
        <w:t>Software</w:t>
      </w:r>
      <w:bookmarkEnd w:id="177"/>
    </w:p>
    <w:p w14:paraId="4D3EAEDE" w14:textId="77777777" w:rsidR="000A5F0D" w:rsidDel="00446A0A" w:rsidRDefault="000A5F0D" w:rsidP="008A0C86">
      <w:pPr>
        <w:spacing w:after="0"/>
        <w:ind w:firstLine="708"/>
        <w:rPr>
          <w:del w:id="182" w:author="Hugo" w:date="2011-04-04T21:39:00Z"/>
        </w:rPr>
      </w:pPr>
    </w:p>
    <w:p w14:paraId="78C75442" w14:textId="77777777" w:rsidR="00D24E1E" w:rsidRDefault="00D24E1E" w:rsidP="008A0C86">
      <w:pPr>
        <w:ind w:firstLine="708"/>
      </w:pPr>
      <w:r w:rsidRPr="00D24E1E">
        <w:t xml:space="preserve">Cada vez mais, no mundo empresarial, é necessário tomar decisões rápidas e acertadas para poder obter vantagem sobre a concorrência, num meio em que a competição aumenta a cada dia. </w:t>
      </w:r>
    </w:p>
    <w:p w14:paraId="11F87179" w14:textId="77777777" w:rsidR="00D24E1E" w:rsidRPr="00D24E1E" w:rsidRDefault="00D24E1E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D24E1E">
        <w:t>Também, por vezes, as variáveis que afectam uma decisão são inúmeras e complexas, pelo que um ser humano demoraria demasiado tempo a assimilá-las e a tomar uma decisão. No entanto, com este tipo de software, a sugestão sobre a decisão a tomar é fornecida de forma praticamente imediata, não existindo o risco de esquecer algumas variáveis ou recear cálculos errados, e possuindo toda a precisão de um programa informático.</w:t>
      </w:r>
    </w:p>
    <w:p w14:paraId="0325EE6D" w14:textId="77777777" w:rsidR="00961ED9" w:rsidRDefault="000A5F0D" w:rsidP="00961ED9">
      <w:pPr>
        <w:pStyle w:val="Cabealho3"/>
      </w:pPr>
      <w:r>
        <w:t xml:space="preserve"> </w:t>
      </w:r>
    </w:p>
    <w:p w14:paraId="6138794D" w14:textId="77777777" w:rsidR="00961ED9" w:rsidRDefault="00961ED9" w:rsidP="00961ED9">
      <w:pPr>
        <w:pStyle w:val="Cabealho3"/>
      </w:pPr>
      <w:bookmarkStart w:id="183" w:name="_Toc289716993"/>
      <w:r w:rsidRPr="000A5E0B">
        <w:t xml:space="preserve">Conceito </w:t>
      </w:r>
      <w:del w:id="184" w:author="Hugo" w:date="2011-04-04T21:34:00Z">
        <w:r w:rsidDel="00CE2D2F">
          <w:delText xml:space="preserve">4 </w:delText>
        </w:r>
      </w:del>
      <w:ins w:id="185" w:author="Hugo" w:date="2011-04-04T21:34:00Z">
        <w:r w:rsidR="00CE2D2F">
          <w:t xml:space="preserve">2 </w:t>
        </w:r>
      </w:ins>
      <w:r>
        <w:t xml:space="preserve">| Para que serve um </w:t>
      </w:r>
      <w:r w:rsidRPr="001156D8">
        <w:rPr>
          <w:i/>
        </w:rPr>
        <w:t>Software</w:t>
      </w:r>
      <w:r>
        <w:t xml:space="preserve"> de apoio à selecção de </w:t>
      </w:r>
      <w:r w:rsidRPr="001156D8">
        <w:rPr>
          <w:i/>
        </w:rPr>
        <w:t>Software</w:t>
      </w:r>
      <w:r>
        <w:t xml:space="preserve"> de Apoio à Decisão</w:t>
      </w:r>
      <w:bookmarkEnd w:id="183"/>
    </w:p>
    <w:p w14:paraId="4E927789" w14:textId="77777777" w:rsidR="000A5F0D" w:rsidRPr="0099187D" w:rsidDel="00446A0A" w:rsidRDefault="000A5F0D" w:rsidP="008A0C86">
      <w:pPr>
        <w:spacing w:after="0"/>
        <w:rPr>
          <w:del w:id="186" w:author="Hugo" w:date="2011-04-04T21:39:00Z"/>
        </w:rPr>
      </w:pPr>
    </w:p>
    <w:p w14:paraId="64009736" w14:textId="77777777" w:rsidR="00961ED9" w:rsidRPr="00FE5B2A" w:rsidRDefault="00961ED9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87" w:author="Hugo" w:date="2011-04-03T23:24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961ED9">
        <w:t xml:space="preserve">À medida que o mundo informático vai evoluindo dentro das empresas, torna-se conveniente o uso de um Software de Apoio à Decisão. Actualmente, estão disponíveis diversos sistemas deste tipo, mas é importante saber escolher qual o melhor sistema a adoptar, tendo em conta as </w:t>
      </w:r>
      <w:r w:rsidRPr="00FE5B2A">
        <w:t xml:space="preserve">necessidades </w:t>
      </w:r>
      <w:ins w:id="188" w:author="Hugo" w:date="2011-04-03T23:24:00Z">
        <w:r w:rsidR="00FE5B2A" w:rsidRPr="00FE5B2A">
          <w:rPr>
            <w:rPrChange w:id="189" w:author="Hugo" w:date="2011-04-03T23:24:00Z">
              <w:rPr>
                <w:rFonts w:ascii="Arial" w:eastAsia="Times New Roman" w:hAnsi="Arial" w:cs="Arial"/>
                <w:color w:val="FF0000"/>
              </w:rPr>
            </w:rPrChange>
          </w:rPr>
          <w:t>e as</w:t>
        </w:r>
        <w:r w:rsidR="00FE5B2A" w:rsidRPr="00FE5B2A">
          <w:rPr>
            <w:rFonts w:ascii="Arial" w:eastAsia="Times New Roman" w:hAnsi="Arial" w:cs="Arial"/>
            <w:color w:val="000000"/>
          </w:rPr>
          <w:t xml:space="preserve"> </w:t>
        </w:r>
      </w:ins>
      <w:r w:rsidRPr="00961ED9">
        <w:t xml:space="preserve">expectativas do utilizador.  Essa escolha pode ser feita por intermédio de um </w:t>
      </w:r>
      <w:r w:rsidRPr="008A7665">
        <w:rPr>
          <w:i/>
        </w:rPr>
        <w:t>software</w:t>
      </w:r>
      <w:r w:rsidRPr="00961ED9">
        <w:t xml:space="preserve"> de apoio à escolha de Software de Apoio à Decisão.</w:t>
      </w:r>
    </w:p>
    <w:p w14:paraId="05B5E7A9" w14:textId="77777777" w:rsidR="00961ED9" w:rsidRDefault="00961ED9" w:rsidP="008A7665"/>
    <w:p w14:paraId="2E84E73B" w14:textId="77777777" w:rsidR="00961ED9" w:rsidRPr="00961ED9" w:rsidRDefault="00961ED9" w:rsidP="00961ED9">
      <w:pPr>
        <w:pStyle w:val="Cabealho3"/>
      </w:pPr>
      <w:bookmarkStart w:id="190" w:name="_Toc289716994"/>
      <w:r w:rsidRPr="000A5E0B">
        <w:t xml:space="preserve">Conceito </w:t>
      </w:r>
      <w:del w:id="191" w:author="Hugo" w:date="2011-04-04T21:34:00Z">
        <w:r w:rsidDel="00CE2D2F">
          <w:delText xml:space="preserve">5 </w:delText>
        </w:r>
      </w:del>
      <w:ins w:id="192" w:author="Hugo" w:date="2011-04-04T21:34:00Z">
        <w:r w:rsidR="00CE2D2F">
          <w:t xml:space="preserve">2.1 </w:t>
        </w:r>
      </w:ins>
      <w:r>
        <w:t xml:space="preserve">| Utilizadores deste tipo de </w:t>
      </w:r>
      <w:r w:rsidRPr="001156D8">
        <w:rPr>
          <w:i/>
        </w:rPr>
        <w:t>Software</w:t>
      </w:r>
      <w:bookmarkEnd w:id="190"/>
    </w:p>
    <w:p w14:paraId="3BA79C0C" w14:textId="77777777" w:rsidR="000A5F0D" w:rsidDel="00446A0A" w:rsidRDefault="000A5F0D" w:rsidP="008A0C86">
      <w:pPr>
        <w:spacing w:after="0"/>
        <w:ind w:firstLine="708"/>
        <w:rPr>
          <w:del w:id="193" w:author="Hugo" w:date="2011-04-04T21:39:00Z"/>
        </w:rPr>
      </w:pPr>
    </w:p>
    <w:p w14:paraId="281A5B7E" w14:textId="77777777" w:rsidR="00961ED9" w:rsidRDefault="00961ED9" w:rsidP="008A7665">
      <w:pPr>
        <w:ind w:firstLine="708"/>
      </w:pPr>
      <w:r w:rsidRPr="00961ED9">
        <w:t xml:space="preserve">O </w:t>
      </w:r>
      <w:r w:rsidRPr="008A7665">
        <w:rPr>
          <w:i/>
        </w:rPr>
        <w:t>software</w:t>
      </w:r>
      <w:r w:rsidRPr="00961ED9">
        <w:t xml:space="preserve"> que vamos desenvolver pode ser utilizado no meio empresarial, essencialmente para efeitos estratégicos, isto é, que</w:t>
      </w:r>
      <w:ins w:id="194" w:author="Hugo" w:date="2011-04-03T23:24:00Z">
        <w:r w:rsidR="00FE5B2A">
          <w:t xml:space="preserve"> </w:t>
        </w:r>
      </w:ins>
      <w:del w:id="195" w:author="Hugo" w:date="2011-04-03T23:24:00Z">
        <w:r w:rsidRPr="00961ED9" w:rsidDel="00FE5B2A">
          <w:delText xml:space="preserve"> a </w:delText>
        </w:r>
      </w:del>
      <w:r w:rsidRPr="00961ED9">
        <w:t>após a sua utilização seja eleito um software que se torne uma fonte de lucro para a empresa.</w:t>
      </w:r>
    </w:p>
    <w:p w14:paraId="1634B02A" w14:textId="77777777" w:rsidR="00961ED9" w:rsidRDefault="00961ED9">
      <w:pPr>
        <w:ind w:firstLine="708"/>
      </w:pPr>
      <w:r w:rsidRPr="00961ED9">
        <w:t xml:space="preserve">Esta “ferramenta” pode também </w:t>
      </w:r>
      <w:del w:id="196" w:author="Hugo" w:date="2011-04-04T21:36:00Z">
        <w:r w:rsidRPr="00961ED9" w:rsidDel="00446A0A">
          <w:delText>ser utilizada</w:delText>
        </w:r>
      </w:del>
      <w:ins w:id="197" w:author="Hugo" w:date="2011-04-04T21:36:00Z">
        <w:r w:rsidR="00446A0A">
          <w:t>ser usada</w:t>
        </w:r>
      </w:ins>
      <w:r w:rsidRPr="00961ED9">
        <w:t xml:space="preserve"> por um utilizador isolado que pretenda, por quaisquer motivos, investir num </w:t>
      </w:r>
      <w:r w:rsidRPr="008A7665">
        <w:rPr>
          <w:i/>
        </w:rPr>
        <w:t>software</w:t>
      </w:r>
      <w:r w:rsidRPr="00961ED9">
        <w:t xml:space="preserve"> deste</w:t>
      </w:r>
      <w:del w:id="198" w:author="Hugo" w:date="2011-04-04T21:37:00Z">
        <w:r w:rsidRPr="00961ED9" w:rsidDel="00446A0A">
          <w:delText xml:space="preserve"> tipo</w:delText>
        </w:r>
      </w:del>
      <w:ins w:id="199" w:author="Hugo" w:date="2011-04-04T21:37:00Z">
        <w:r w:rsidR="00446A0A">
          <w:t>s</w:t>
        </w:r>
      </w:ins>
      <w:r w:rsidRPr="00961ED9">
        <w:t>.</w:t>
      </w:r>
    </w:p>
    <w:p w14:paraId="7E57085B" w14:textId="77777777" w:rsidR="004712D0" w:rsidRPr="00961ED9" w:rsidRDefault="000A5F0D" w:rsidP="008A0C86">
      <w:pPr>
        <w:spacing w:after="0" w:line="240" w:lineRule="auto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6BE887BD" w14:textId="77777777" w:rsidR="00961ED9" w:rsidRDefault="00961ED9" w:rsidP="00961ED9">
      <w:pPr>
        <w:pStyle w:val="Cabealho3"/>
      </w:pPr>
      <w:bookmarkStart w:id="200" w:name="_Toc289716995"/>
      <w:r w:rsidRPr="000A5E0B">
        <w:t xml:space="preserve">Conceito </w:t>
      </w:r>
      <w:del w:id="201" w:author="Hugo" w:date="2011-04-04T21:34:00Z">
        <w:r w:rsidDel="00CE2D2F">
          <w:delText xml:space="preserve">6 </w:delText>
        </w:r>
      </w:del>
      <w:ins w:id="202" w:author="Hugo" w:date="2011-04-04T21:34:00Z">
        <w:r w:rsidR="00CE2D2F">
          <w:t xml:space="preserve">2.2 </w:t>
        </w:r>
      </w:ins>
      <w:r>
        <w:t xml:space="preserve">| Importância deste tipo de </w:t>
      </w:r>
      <w:r w:rsidRPr="00C84AD1">
        <w:rPr>
          <w:i/>
        </w:rPr>
        <w:t>Software</w:t>
      </w:r>
      <w:bookmarkEnd w:id="200"/>
    </w:p>
    <w:p w14:paraId="52AC4117" w14:textId="77777777" w:rsidR="00C15DDE" w:rsidDel="00446A0A" w:rsidRDefault="00C15DDE" w:rsidP="00C15DDE">
      <w:pPr>
        <w:ind w:firstLine="708"/>
        <w:jc w:val="left"/>
        <w:rPr>
          <w:del w:id="203" w:author="Hugo" w:date="2011-04-04T21:39:00Z"/>
        </w:rPr>
      </w:pPr>
    </w:p>
    <w:p w14:paraId="3549EAB2" w14:textId="77777777" w:rsidR="00446A0A" w:rsidRDefault="00B77768">
      <w:pPr>
        <w:ind w:firstLine="708"/>
        <w:rPr>
          <w:ins w:id="204" w:author="Hugo" w:date="2011-04-04T21:38:00Z"/>
        </w:rPr>
        <w:pPrChange w:id="205" w:author="Hugo" w:date="2011-04-04T21:37:00Z">
          <w:pPr>
            <w:ind w:firstLine="708"/>
            <w:jc w:val="left"/>
          </w:pPr>
        </w:pPrChange>
      </w:pPr>
      <w:r w:rsidRPr="00B77768">
        <w:t>Decidir é uma actividade do nosso quotidiano</w:t>
      </w:r>
      <w:del w:id="206" w:author="Hugo" w:date="2011-04-04T21:38:00Z">
        <w:r w:rsidRPr="00B77768" w:rsidDel="00446A0A">
          <w:delText>. Esta</w:delText>
        </w:r>
      </w:del>
      <w:ins w:id="207" w:author="Hugo" w:date="2011-04-04T21:38:00Z">
        <w:r w:rsidR="00446A0A">
          <w:t>,</w:t>
        </w:r>
      </w:ins>
      <w:r w:rsidRPr="00B77768">
        <w:t xml:space="preserve"> é feita diariamente no mundo empresarial</w:t>
      </w:r>
      <w:ins w:id="208" w:author="Hugo" w:date="2011-04-04T21:38:00Z">
        <w:r w:rsidR="00446A0A">
          <w:t xml:space="preserve"> e</w:t>
        </w:r>
      </w:ins>
      <w:del w:id="209" w:author="Hugo" w:date="2011-04-04T21:38:00Z">
        <w:r w:rsidRPr="00B77768" w:rsidDel="00446A0A">
          <w:delText>. E</w:delText>
        </w:r>
      </w:del>
      <w:r w:rsidRPr="00B77768">
        <w:t xml:space="preserve"> saber escolher pode ser um processo mais ou menos complexo. </w:t>
      </w:r>
    </w:p>
    <w:p w14:paraId="6FBD723F" w14:textId="77777777" w:rsidR="00446A0A" w:rsidRDefault="00B77768">
      <w:pPr>
        <w:ind w:firstLine="708"/>
        <w:rPr>
          <w:ins w:id="210" w:author="Hugo" w:date="2011-04-04T21:39:00Z"/>
        </w:rPr>
        <w:pPrChange w:id="211" w:author="Hugo" w:date="2011-04-04T21:37:00Z">
          <w:pPr>
            <w:ind w:firstLine="708"/>
            <w:jc w:val="left"/>
          </w:pPr>
        </w:pPrChange>
      </w:pPr>
      <w:r w:rsidRPr="00B77768">
        <w:t xml:space="preserve">Actualmente existem disponíveis no mercado diversos </w:t>
      </w:r>
      <w:r w:rsidRPr="00B77768">
        <w:rPr>
          <w:i/>
          <w:iCs/>
        </w:rPr>
        <w:t>Softwares</w:t>
      </w:r>
      <w:r w:rsidRPr="00B77768">
        <w:t xml:space="preserve"> de Apoio à Decisão</w:t>
      </w:r>
      <w:ins w:id="212" w:author="Hugo" w:date="2011-04-04T21:40:00Z">
        <w:r w:rsidR="00446A0A">
          <w:t>, m</w:t>
        </w:r>
      </w:ins>
      <w:del w:id="213" w:author="Hugo" w:date="2011-04-04T21:40:00Z">
        <w:r w:rsidRPr="00B77768" w:rsidDel="00446A0A">
          <w:delText>. M</w:delText>
        </w:r>
      </w:del>
      <w:r w:rsidRPr="00B77768">
        <w:t xml:space="preserve">as como escolher o mais adequado? </w:t>
      </w:r>
    </w:p>
    <w:p w14:paraId="51D4D4F2" w14:textId="77777777" w:rsidR="00F54A13" w:rsidRDefault="00B77768">
      <w:pPr>
        <w:ind w:firstLine="708"/>
        <w:rPr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</w:rPr>
        <w:pPrChange w:id="214" w:author="Hugo" w:date="2011-04-04T21:37:00Z">
          <w:pPr>
            <w:ind w:firstLine="708"/>
            <w:jc w:val="left"/>
          </w:pPr>
        </w:pPrChange>
      </w:pPr>
      <w:r w:rsidRPr="00B77768">
        <w:t>Esta escolha passa pela utilização de uma ferramenta que auxilie os interessados, ou futuros compradores, deste</w:t>
      </w:r>
      <w:ins w:id="215" w:author="Hugo" w:date="2011-04-04T21:40:00Z">
        <w:r w:rsidR="00446A0A">
          <w:t xml:space="preserve">s </w:t>
        </w:r>
      </w:ins>
      <w:del w:id="216" w:author="Hugo" w:date="2011-04-04T21:40:00Z">
        <w:r w:rsidRPr="00B77768" w:rsidDel="00446A0A">
          <w:delText xml:space="preserve"> tipo de </w:delText>
        </w:r>
      </w:del>
      <w:r w:rsidRPr="00B77768">
        <w:rPr>
          <w:i/>
          <w:iCs/>
        </w:rPr>
        <w:t>software</w:t>
      </w:r>
      <w:r w:rsidRPr="00B77768">
        <w:t xml:space="preserve"> na escolha mais apropriada. Desta forma, é possível fazer o investimento no </w:t>
      </w:r>
      <w:ins w:id="217" w:author="Hugo" w:date="2011-04-04T21:40:00Z">
        <w:r w:rsidR="00446A0A">
          <w:t xml:space="preserve">produto de </w:t>
        </w:r>
      </w:ins>
      <w:r w:rsidRPr="00B77768">
        <w:rPr>
          <w:i/>
          <w:iCs/>
        </w:rPr>
        <w:t>software</w:t>
      </w:r>
      <w:r w:rsidRPr="00B77768">
        <w:t xml:space="preserve"> certo para atender às necessidades que o próprio utilizador expõe, evitando assim prejuízos e desperdícios originados por decisões erradas.</w:t>
      </w:r>
      <w:r w:rsidR="00F54A13">
        <w:rPr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</w:rPr>
        <w:br w:type="page"/>
      </w:r>
    </w:p>
    <w:p w14:paraId="6CFA1DB4" w14:textId="77777777" w:rsidR="00961ED9" w:rsidRDefault="00961ED9">
      <w:pPr>
        <w:pStyle w:val="Cabealho2"/>
      </w:pPr>
      <w:bookmarkStart w:id="218" w:name="_Toc289716996"/>
      <w:r>
        <w:lastRenderedPageBreak/>
        <w:t>2.2. Contextualização do problema</w:t>
      </w:r>
      <w:bookmarkEnd w:id="218"/>
    </w:p>
    <w:p w14:paraId="525281C5" w14:textId="77777777" w:rsidR="004712D0" w:rsidRDefault="004712D0" w:rsidP="008A7665"/>
    <w:p w14:paraId="42493450" w14:textId="77777777" w:rsidR="004712D0" w:rsidRDefault="004712D0" w:rsidP="008A7665">
      <w:pPr>
        <w:pStyle w:val="Cabealho3"/>
      </w:pPr>
      <w:bookmarkStart w:id="219" w:name="_Toc289716997"/>
      <w:r>
        <w:t>2.2.1 Em que se baseia o problema em questão?</w:t>
      </w:r>
      <w:bookmarkEnd w:id="219"/>
    </w:p>
    <w:p w14:paraId="0D68C16C" w14:textId="77777777"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 xml:space="preserve">O número de </w:t>
      </w:r>
      <w:r w:rsidRPr="008C49FC">
        <w:rPr>
          <w:i/>
          <w:rPrChange w:id="220" w:author="Hugo" w:date="2011-04-04T21:41:00Z">
            <w:rPr/>
          </w:rPrChange>
        </w:rPr>
        <w:t>Software</w:t>
      </w:r>
      <w:ins w:id="221" w:author="Hugo" w:date="2011-04-04T21:41:00Z">
        <w:r w:rsidR="008C49FC">
          <w:t>s</w:t>
        </w:r>
      </w:ins>
      <w:r w:rsidRPr="00B77768">
        <w:t xml:space="preserve"> de Apoio à Decisão tem vindo a aumentar. Alguns possuem aspectos que podem ser úteis num determinado contexto, mas noutros talvez não seja a melhor opção para um dado efeito. Por isso, é útil ter uma ferramenta que receba as características que são relevantes para o utilizador e, pesquisando numa base de dados, indique qual a melhor alternativa para auxiliar na decisão.</w:t>
      </w:r>
    </w:p>
    <w:p w14:paraId="06D11658" w14:textId="77777777"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 xml:space="preserve">Em suma, o problema em questão é criar uma ferramenta que classifique os </w:t>
      </w:r>
      <w:r w:rsidRPr="00B77768">
        <w:rPr>
          <w:i/>
          <w:iCs/>
        </w:rPr>
        <w:t>softwares</w:t>
      </w:r>
      <w:r w:rsidRPr="00B77768">
        <w:t xml:space="preserve"> conforme os atributos pretendidos.</w:t>
      </w:r>
    </w:p>
    <w:p w14:paraId="1E52D3BC" w14:textId="77777777" w:rsidR="004712D0" w:rsidRDefault="004712D0" w:rsidP="004712D0">
      <w:pPr>
        <w:pStyle w:val="Cabealho3"/>
      </w:pPr>
    </w:p>
    <w:p w14:paraId="6A919BC0" w14:textId="77777777" w:rsidR="004712D0" w:rsidRDefault="004712D0" w:rsidP="008A7665">
      <w:pPr>
        <w:pStyle w:val="Cabealho3"/>
      </w:pPr>
      <w:bookmarkStart w:id="222" w:name="_Toc289716998"/>
      <w:r>
        <w:t>2.2.2 Porquê a realização deste problema?</w:t>
      </w:r>
      <w:bookmarkEnd w:id="222"/>
    </w:p>
    <w:p w14:paraId="6F110763" w14:textId="77777777"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>Hoje em dia, tomar decisões no mundo empresarial e não só requer muita responsabilidade, em que todas as escolhas têm de ser bem pensadas. Deste modo, torna-se cada vez mais necessário ter em conta todas as alternativas existentes no mercado, de forma a escolher a melhor de todas as disponíveis.</w:t>
      </w:r>
    </w:p>
    <w:p w14:paraId="7B555DB8" w14:textId="77777777" w:rsidR="00D04FA0" w:rsidRDefault="00D04FA0">
      <w:pPr>
        <w:jc w:val="left"/>
      </w:pPr>
      <w:r>
        <w:br w:type="page"/>
      </w:r>
    </w:p>
    <w:p w14:paraId="14F94652" w14:textId="77777777" w:rsidR="004712D0" w:rsidRPr="008A7665" w:rsidRDefault="00D04FA0" w:rsidP="008A7665">
      <w:pPr>
        <w:pStyle w:val="Cabealho1"/>
      </w:pPr>
      <w:bookmarkStart w:id="223" w:name="_Toc289716999"/>
      <w:r>
        <w:lastRenderedPageBreak/>
        <w:t xml:space="preserve">Capítulo 3 | </w:t>
      </w:r>
      <w:r w:rsidRPr="008A7665">
        <w:rPr>
          <w:caps/>
        </w:rPr>
        <w:t>Objectivos do projecto</w:t>
      </w:r>
      <w:bookmarkEnd w:id="223"/>
    </w:p>
    <w:p w14:paraId="3A0B6F9D" w14:textId="77777777" w:rsidR="00961ED9" w:rsidRDefault="00961ED9" w:rsidP="008A7665"/>
    <w:p w14:paraId="63C599DF" w14:textId="77777777" w:rsidR="0077317D" w:rsidRPr="0077317D" w:rsidRDefault="0077317D" w:rsidP="0077317D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77317D">
        <w:t xml:space="preserve">Este capítulo visa descrever os objectivos do projecto e apresentar um conjunto de metas inerentes ao grupo e aos conhecimentos que este pretende adquirir em relação à concretização do </w:t>
      </w:r>
      <w:r w:rsidRPr="0077317D">
        <w:rPr>
          <w:i/>
          <w:iCs/>
        </w:rPr>
        <w:t>software</w:t>
      </w:r>
      <w:r w:rsidRPr="0077317D">
        <w:t>:</w:t>
      </w:r>
    </w:p>
    <w:p w14:paraId="2EACF6ED" w14:textId="77777777" w:rsidR="00EA1649" w:rsidRDefault="00EA1649" w:rsidP="008A7665">
      <w:pPr>
        <w:pStyle w:val="PargrafodaLista"/>
        <w:numPr>
          <w:ilvl w:val="0"/>
          <w:numId w:val="3"/>
        </w:numPr>
      </w:pPr>
      <w:r>
        <w:t xml:space="preserve">Desenvolver um sistema de </w:t>
      </w:r>
      <w:r w:rsidRPr="008A7665">
        <w:rPr>
          <w:i/>
        </w:rPr>
        <w:t>software</w:t>
      </w:r>
      <w:r>
        <w:t xml:space="preserve"> passando por todas as fases da engenharia de </w:t>
      </w:r>
      <w:r w:rsidRPr="008A7665">
        <w:rPr>
          <w:i/>
        </w:rPr>
        <w:t>software</w:t>
      </w:r>
      <w:r>
        <w:t>;</w:t>
      </w:r>
    </w:p>
    <w:p w14:paraId="3C899FB0" w14:textId="77777777" w:rsidR="00FB089A" w:rsidRDefault="00EA1649" w:rsidP="00FB089A">
      <w:pPr>
        <w:pStyle w:val="PargrafodaLista"/>
        <w:numPr>
          <w:ilvl w:val="0"/>
          <w:numId w:val="3"/>
        </w:numPr>
      </w:pPr>
      <w:r>
        <w:t>Aprender a utilizar novas ferramentas</w:t>
      </w:r>
      <w:r w:rsidR="009362EC">
        <w:t xml:space="preserve"> que podem economizar tempo na realização do projecto;</w:t>
      </w:r>
    </w:p>
    <w:p w14:paraId="06C0089E" w14:textId="77777777" w:rsidR="00FB089A" w:rsidRDefault="00FB089A" w:rsidP="00FB089A">
      <w:pPr>
        <w:pStyle w:val="PargrafodaLista"/>
        <w:numPr>
          <w:ilvl w:val="0"/>
          <w:numId w:val="3"/>
        </w:numPr>
      </w:pPr>
      <w:r w:rsidRPr="00FB089A">
        <w:t>Alargar a experiência de utilização d</w:t>
      </w:r>
      <w:del w:id="224" w:author="Hugo" w:date="2011-04-03T23:25:00Z">
        <w:r w:rsidRPr="00FB089A" w:rsidDel="000C19E9">
          <w:delText>e</w:delText>
        </w:r>
      </w:del>
      <w:ins w:id="225" w:author="Hugo" w:date="2011-04-03T23:25:00Z">
        <w:r w:rsidR="000C19E9">
          <w:t>o</w:t>
        </w:r>
      </w:ins>
      <w:r w:rsidRPr="00FB089A">
        <w:t xml:space="preserve"> ambiente </w:t>
      </w:r>
      <w:r w:rsidRPr="008C49FC">
        <w:rPr>
          <w:i/>
          <w:rPrChange w:id="226" w:author="Hugo" w:date="2011-04-04T21:42:00Z">
            <w:rPr/>
          </w:rPrChange>
        </w:rPr>
        <w:t>Windows</w:t>
      </w:r>
      <w:del w:id="227" w:author="Hugo" w:date="2011-04-03T23:25:00Z">
        <w:r w:rsidRPr="008C49FC" w:rsidDel="000C19E9">
          <w:rPr>
            <w:i/>
            <w:rPrChange w:id="228" w:author="Hugo" w:date="2011-04-04T21:42:00Z">
              <w:rPr/>
            </w:rPrChange>
          </w:rPr>
          <w:delText>,</w:delText>
        </w:r>
      </w:del>
      <w:r w:rsidRPr="00FB089A">
        <w:t xml:space="preserve"> e no uso de ferramentas da </w:t>
      </w:r>
      <w:r w:rsidRPr="008C49FC">
        <w:rPr>
          <w:i/>
          <w:rPrChange w:id="229" w:author="Hugo" w:date="2011-04-04T21:42:00Z">
            <w:rPr/>
          </w:rPrChange>
        </w:rPr>
        <w:t>Microsoft</w:t>
      </w:r>
      <w:r w:rsidRPr="00FB089A">
        <w:t>;</w:t>
      </w:r>
    </w:p>
    <w:p w14:paraId="10175B89" w14:textId="77777777" w:rsidR="00034C5C" w:rsidRDefault="00034C5C">
      <w:pPr>
        <w:pStyle w:val="PargrafodaLista"/>
        <w:numPr>
          <w:ilvl w:val="0"/>
          <w:numId w:val="3"/>
        </w:numPr>
      </w:pPr>
      <w:r>
        <w:t>Desenvolver o sentido de responsabilidade em relação a prazos e acordos estabelecidos;</w:t>
      </w:r>
    </w:p>
    <w:p w14:paraId="6B1F4AD8" w14:textId="77777777" w:rsidR="00EA1649" w:rsidRDefault="00EA1649">
      <w:pPr>
        <w:pStyle w:val="PargrafodaLista"/>
        <w:numPr>
          <w:ilvl w:val="0"/>
          <w:numId w:val="3"/>
        </w:numPr>
      </w:pPr>
      <w:r>
        <w:t>Desenvolver competências na gestão de projectos;</w:t>
      </w:r>
    </w:p>
    <w:p w14:paraId="2A872387" w14:textId="77777777" w:rsidR="00EA1649" w:rsidRDefault="00EA1649" w:rsidP="00EA1649">
      <w:pPr>
        <w:pStyle w:val="PargrafodaLista"/>
        <w:numPr>
          <w:ilvl w:val="0"/>
          <w:numId w:val="3"/>
        </w:numPr>
      </w:pPr>
      <w:r>
        <w:t>Desenvolver a dinâmica de grupo</w:t>
      </w:r>
      <w:ins w:id="230" w:author="Hugo" w:date="2011-04-03T23:27:00Z">
        <w:r w:rsidR="00B21C5F">
          <w:t>.</w:t>
        </w:r>
      </w:ins>
      <w:del w:id="231" w:author="Hugo" w:date="2011-04-03T23:27:00Z">
        <w:r w:rsidDel="00B21C5F">
          <w:delText>;</w:delText>
        </w:r>
      </w:del>
    </w:p>
    <w:p w14:paraId="1D6AAA9E" w14:textId="77777777" w:rsidR="00EA1649" w:rsidRPr="008A7665" w:rsidDel="00B21C5F" w:rsidRDefault="009362EC">
      <w:pPr>
        <w:pStyle w:val="PargrafodaLista"/>
        <w:numPr>
          <w:ilvl w:val="0"/>
          <w:numId w:val="3"/>
        </w:numPr>
        <w:rPr>
          <w:del w:id="232" w:author="Hugo" w:date="2011-04-03T23:27:00Z"/>
          <w:b/>
        </w:rPr>
      </w:pPr>
      <w:del w:id="233" w:author="Hugo" w:date="2011-04-03T23:27:00Z">
        <w:r w:rsidRPr="008A7665" w:rsidDel="00B21C5F">
          <w:rPr>
            <w:b/>
          </w:rPr>
          <w:delText>ACABAR…</w:delText>
        </w:r>
      </w:del>
    </w:p>
    <w:p w14:paraId="20202832" w14:textId="77777777" w:rsidR="00942479" w:rsidRDefault="005C080C" w:rsidP="008A7665">
      <w:pPr>
        <w:ind w:left="708"/>
      </w:pPr>
      <w:r>
        <w:t>Relativamente ao conteúdo do projecto os objectivos do grupo são:</w:t>
      </w:r>
    </w:p>
    <w:p w14:paraId="0CB2D3DE" w14:textId="77777777" w:rsidR="005C080C" w:rsidDel="00A3745E" w:rsidRDefault="005C080C">
      <w:pPr>
        <w:pStyle w:val="PargrafodaLista"/>
        <w:numPr>
          <w:ilvl w:val="0"/>
          <w:numId w:val="3"/>
        </w:numPr>
        <w:rPr>
          <w:del w:id="234" w:author="Hugo" w:date="2011-04-03T23:29:00Z"/>
        </w:rPr>
      </w:pPr>
      <w:r>
        <w:t>Aprender a criar e a gerir uma base de dados dinâmica;</w:t>
      </w:r>
    </w:p>
    <w:p w14:paraId="4376ACFC" w14:textId="77777777" w:rsidR="00A3745E" w:rsidRDefault="00A3745E">
      <w:pPr>
        <w:pStyle w:val="PargrafodaLista"/>
        <w:numPr>
          <w:ilvl w:val="0"/>
          <w:numId w:val="3"/>
        </w:numPr>
        <w:rPr>
          <w:ins w:id="235" w:author="Hugo" w:date="2011-04-03T23:29:00Z"/>
        </w:rPr>
      </w:pPr>
    </w:p>
    <w:p w14:paraId="3AD7285F" w14:textId="77777777" w:rsidR="00A3745E" w:rsidRPr="00A3745E" w:rsidRDefault="00A3745E">
      <w:pPr>
        <w:pStyle w:val="PargrafodaLista"/>
        <w:numPr>
          <w:ilvl w:val="0"/>
          <w:numId w:val="3"/>
        </w:numPr>
        <w:rPr>
          <w:ins w:id="236" w:author="Hugo" w:date="2011-04-03T23:32:00Z"/>
          <w:b/>
          <w:rPrChange w:id="237" w:author="Hugo" w:date="2011-04-03T23:33:00Z">
            <w:rPr>
              <w:ins w:id="238" w:author="Hugo" w:date="2011-04-03T23:32:00Z"/>
            </w:rPr>
          </w:rPrChange>
        </w:rPr>
      </w:pPr>
      <w:ins w:id="239" w:author="Hugo" w:date="2011-04-03T23:31:00Z">
        <w:r>
          <w:t>Utilizar algoritmos multicritério para escolher a melhor soluç</w:t>
        </w:r>
      </w:ins>
      <w:ins w:id="240" w:author="Hugo" w:date="2011-04-03T23:32:00Z">
        <w:r>
          <w:t>ão de um leque de opções.</w:t>
        </w:r>
      </w:ins>
    </w:p>
    <w:p w14:paraId="6B34A2C5" w14:textId="77777777" w:rsidR="009362EC" w:rsidRPr="00A3745E" w:rsidRDefault="009362EC">
      <w:pPr>
        <w:pStyle w:val="PargrafodaLista"/>
        <w:ind w:left="1068"/>
        <w:rPr>
          <w:b/>
          <w:rPrChange w:id="241" w:author="Hugo" w:date="2011-04-03T23:31:00Z">
            <w:rPr/>
          </w:rPrChange>
        </w:rPr>
        <w:pPrChange w:id="242" w:author="Hugo" w:date="2011-04-03T23:42:00Z">
          <w:pPr>
            <w:pStyle w:val="PargrafodaLista"/>
            <w:numPr>
              <w:numId w:val="3"/>
            </w:numPr>
            <w:ind w:left="1068" w:hanging="360"/>
          </w:pPr>
        </w:pPrChange>
      </w:pPr>
      <w:del w:id="243" w:author="Hugo" w:date="2011-04-03T23:27:00Z">
        <w:r w:rsidRPr="00A3745E" w:rsidDel="00B21C5F">
          <w:rPr>
            <w:b/>
            <w:rPrChange w:id="244" w:author="Hugo" w:date="2011-04-03T23:31:00Z">
              <w:rPr/>
            </w:rPrChange>
          </w:rPr>
          <w:delText>ACABAR…</w:delText>
        </w:r>
      </w:del>
    </w:p>
    <w:p w14:paraId="5D554CBC" w14:textId="77777777" w:rsidR="005C080C" w:rsidRDefault="005C080C" w:rsidP="008A7665">
      <w:pPr>
        <w:pStyle w:val="PargrafodaLista"/>
        <w:ind w:left="1068"/>
      </w:pPr>
    </w:p>
    <w:p w14:paraId="2C6DBB2A" w14:textId="77777777" w:rsidR="009362EC" w:rsidRDefault="009362EC">
      <w:pPr>
        <w:jc w:val="left"/>
      </w:pPr>
      <w:r>
        <w:br w:type="page"/>
      </w:r>
    </w:p>
    <w:p w14:paraId="08B1FF32" w14:textId="77777777" w:rsidR="009362EC" w:rsidRPr="00C84AD1" w:rsidRDefault="009362EC" w:rsidP="009362EC">
      <w:pPr>
        <w:pStyle w:val="Cabealho1"/>
      </w:pPr>
      <w:bookmarkStart w:id="245" w:name="_Toc289717000"/>
      <w:r>
        <w:lastRenderedPageBreak/>
        <w:t xml:space="preserve">Capítulo 4 | </w:t>
      </w:r>
      <w:r>
        <w:rPr>
          <w:caps/>
        </w:rPr>
        <w:t>Análise de requisitos</w:t>
      </w:r>
      <w:bookmarkEnd w:id="245"/>
    </w:p>
    <w:p w14:paraId="2F97D8D6" w14:textId="77777777" w:rsidR="004712D0" w:rsidRDefault="004712D0"/>
    <w:p w14:paraId="6F666201" w14:textId="77777777" w:rsidR="00D24E1E" w:rsidRPr="0099187D" w:rsidRDefault="00D24E1E" w:rsidP="008A0C86">
      <w:pPr>
        <w:pStyle w:val="Cabealho2"/>
      </w:pPr>
      <w:bookmarkStart w:id="246" w:name="_Toc289717001"/>
      <w:r>
        <w:t>4.1. Requisitos da Interface</w:t>
      </w:r>
      <w:bookmarkEnd w:id="246"/>
    </w:p>
    <w:p w14:paraId="45CABF84" w14:textId="77777777" w:rsidR="00FB2783" w:rsidRDefault="00FB2783" w:rsidP="008A0C86"/>
    <w:p w14:paraId="0E220E3D" w14:textId="77777777" w:rsidR="00393504" w:rsidRDefault="001B4C05" w:rsidP="001B4C05">
      <w:pPr>
        <w:pStyle w:val="PargrafodaLista"/>
        <w:numPr>
          <w:ilvl w:val="0"/>
          <w:numId w:val="4"/>
        </w:numPr>
      </w:pPr>
      <w:r>
        <w:t>Linguagem do Interface: Inglês</w:t>
      </w:r>
    </w:p>
    <w:p w14:paraId="4B88E11F" w14:textId="77777777" w:rsidR="00941406" w:rsidRDefault="00941406">
      <w:pPr>
        <w:pStyle w:val="PargrafodaLista"/>
        <w:numPr>
          <w:ilvl w:val="0"/>
          <w:numId w:val="4"/>
        </w:numPr>
      </w:pPr>
      <w:r>
        <w:t>Menus:</w:t>
      </w:r>
    </w:p>
    <w:p w14:paraId="5D314D7C" w14:textId="77777777" w:rsidR="00393504" w:rsidRDefault="00941406" w:rsidP="008A0C86">
      <w:pPr>
        <w:pStyle w:val="PargrafodaLista"/>
        <w:numPr>
          <w:ilvl w:val="1"/>
          <w:numId w:val="4"/>
        </w:numPr>
      </w:pPr>
      <w:r>
        <w:t>D</w:t>
      </w:r>
      <w:r w:rsidR="00393504">
        <w:t xml:space="preserve">evem constar obrigatoriamente as seguintes </w:t>
      </w:r>
      <w:r>
        <w:t>opções em relação à base de dados</w:t>
      </w:r>
      <w:r w:rsidR="00393504">
        <w:t>:</w:t>
      </w:r>
    </w:p>
    <w:p w14:paraId="4776651D" w14:textId="77777777" w:rsidR="00393504" w:rsidRPr="008A0C86" w:rsidRDefault="00393504" w:rsidP="008A0C86">
      <w:pPr>
        <w:pStyle w:val="PargrafodaLista"/>
        <w:numPr>
          <w:ilvl w:val="2"/>
          <w:numId w:val="4"/>
        </w:numPr>
        <w:rPr>
          <w:i/>
        </w:rPr>
      </w:pPr>
      <w:r w:rsidRPr="008A0C86">
        <w:rPr>
          <w:b/>
          <w:i/>
        </w:rPr>
        <w:t>New</w:t>
      </w:r>
      <w:r w:rsidR="007F07AC" w:rsidRPr="008A0C86">
        <w:t>:</w:t>
      </w:r>
      <w:r w:rsidR="007F07AC">
        <w:t xml:space="preserve"> esta opção permite a criação de uma nova base de dados.</w:t>
      </w:r>
    </w:p>
    <w:p w14:paraId="2411E5EC" w14:textId="77777777" w:rsidR="00393504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r w:rsidRPr="008A0C86">
        <w:rPr>
          <w:b/>
          <w:i/>
        </w:rPr>
        <w:t>Open</w:t>
      </w:r>
      <w:r w:rsidRPr="008A0C86">
        <w:t>:</w:t>
      </w:r>
      <w:r>
        <w:rPr>
          <w:i/>
        </w:rPr>
        <w:t xml:space="preserve"> </w:t>
      </w:r>
      <w:r>
        <w:t>esta opção permite o carregamento de uma base de dados já existente.</w:t>
      </w:r>
    </w:p>
    <w:p w14:paraId="5DAE6726" w14:textId="77777777" w:rsidR="00393504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Save</w:t>
      </w:r>
      <w:proofErr w:type="spellEnd"/>
      <w:r w:rsidRPr="008A0C86">
        <w:t>:</w:t>
      </w:r>
      <w:r>
        <w:t xml:space="preserve"> esta opção permite guardar a base de dados que está a ser utilizada.</w:t>
      </w:r>
    </w:p>
    <w:p w14:paraId="06B80389" w14:textId="77777777" w:rsidR="00393504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Save</w:t>
      </w:r>
      <w:proofErr w:type="spellEnd"/>
      <w:r w:rsidRPr="008A0C86">
        <w:rPr>
          <w:b/>
          <w:i/>
        </w:rPr>
        <w:t xml:space="preserve"> As</w:t>
      </w:r>
      <w:r>
        <w:t>: esta opção permite guardar a base de dados que está a ser utilizada, podendo alter</w:t>
      </w:r>
      <w:ins w:id="247" w:author="Hugo" w:date="2011-04-03T23:25:00Z">
        <w:r w:rsidR="000C19E9">
          <w:t>ar</w:t>
        </w:r>
      </w:ins>
      <w:del w:id="248" w:author="Hugo" w:date="2011-04-03T23:25:00Z">
        <w:r w:rsidDel="000C19E9">
          <w:delText>ação</w:delText>
        </w:r>
      </w:del>
      <w:r>
        <w:t xml:space="preserve"> certas características, como o nome do ficheiro.</w:t>
      </w:r>
    </w:p>
    <w:p w14:paraId="5C6C535E" w14:textId="77777777" w:rsidR="007F07AC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Exit</w:t>
      </w:r>
      <w:proofErr w:type="spellEnd"/>
      <w:r w:rsidRPr="008A0C86">
        <w:rPr>
          <w:b/>
        </w:rPr>
        <w:t>:</w:t>
      </w:r>
      <w:r w:rsidRPr="007F07AC">
        <w:t xml:space="preserve"> </w:t>
      </w:r>
      <w:r>
        <w:t>esta opção permite sair da aplicação.</w:t>
      </w:r>
    </w:p>
    <w:p w14:paraId="42C72A9E" w14:textId="77777777" w:rsidR="00941406" w:rsidRDefault="00941406" w:rsidP="00941406">
      <w:pPr>
        <w:pStyle w:val="PargrafodaLista"/>
        <w:numPr>
          <w:ilvl w:val="1"/>
          <w:numId w:val="4"/>
        </w:numPr>
      </w:pPr>
      <w:r>
        <w:t xml:space="preserve">Devem constar obrigatoriamente as seguintes opções em relação aos </w:t>
      </w:r>
      <w:r w:rsidRPr="008A0C86">
        <w:rPr>
          <w:i/>
        </w:rPr>
        <w:t>softwares</w:t>
      </w:r>
      <w:r>
        <w:t>:</w:t>
      </w:r>
    </w:p>
    <w:p w14:paraId="6DBAD7B2" w14:textId="77777777" w:rsidR="00941406" w:rsidRPr="008A0C86" w:rsidRDefault="00941406" w:rsidP="008A0C86">
      <w:pPr>
        <w:pStyle w:val="PargrafodaLista"/>
        <w:numPr>
          <w:ilvl w:val="2"/>
          <w:numId w:val="4"/>
        </w:numPr>
        <w:rPr>
          <w:b/>
        </w:rPr>
      </w:pPr>
      <w:proofErr w:type="spellStart"/>
      <w:r w:rsidRPr="008A0C86">
        <w:rPr>
          <w:b/>
          <w:i/>
        </w:rPr>
        <w:t>Edit</w:t>
      </w:r>
      <w:proofErr w:type="spellEnd"/>
      <w:r w:rsidRPr="008A0C86">
        <w:rPr>
          <w:b/>
          <w:i/>
        </w:rPr>
        <w:t xml:space="preserve"> software </w:t>
      </w:r>
      <w:proofErr w:type="spellStart"/>
      <w:r w:rsidRPr="008A0C86">
        <w:rPr>
          <w:b/>
          <w:i/>
        </w:rPr>
        <w:t>list</w:t>
      </w:r>
      <w:proofErr w:type="spellEnd"/>
      <w:r>
        <w:t>: esta permite a gestão dos conteúdos da base de dados.</w:t>
      </w:r>
    </w:p>
    <w:p w14:paraId="33F1C1E0" w14:textId="77777777" w:rsidR="00941406" w:rsidRPr="008A0C86" w:rsidRDefault="00941406" w:rsidP="008A0C86">
      <w:pPr>
        <w:pStyle w:val="PargrafodaLista"/>
        <w:numPr>
          <w:ilvl w:val="2"/>
          <w:numId w:val="4"/>
        </w:numPr>
        <w:rPr>
          <w:b/>
        </w:rPr>
      </w:pPr>
      <w:proofErr w:type="spellStart"/>
      <w:r w:rsidRPr="008A0C86">
        <w:rPr>
          <w:b/>
          <w:i/>
        </w:rPr>
        <w:t>View</w:t>
      </w:r>
      <w:proofErr w:type="spellEnd"/>
      <w:r w:rsidRPr="008A0C86">
        <w:rPr>
          <w:b/>
          <w:i/>
        </w:rPr>
        <w:t xml:space="preserve"> Software Web </w:t>
      </w:r>
      <w:proofErr w:type="spellStart"/>
      <w:r w:rsidRPr="008A0C86">
        <w:rPr>
          <w:b/>
          <w:i/>
        </w:rPr>
        <w:t>Page</w:t>
      </w:r>
      <w:proofErr w:type="spellEnd"/>
      <w:r w:rsidRPr="00941406">
        <w:t>: esta opção permite a visuali</w:t>
      </w:r>
      <w:r>
        <w:t>za</w:t>
      </w:r>
      <w:r w:rsidRPr="008A0C86">
        <w:t>ç</w:t>
      </w:r>
      <w:r>
        <w:t>ão da lis</w:t>
      </w:r>
      <w:r w:rsidR="00B15C72">
        <w:t xml:space="preserve">ta com os nomes de todos os </w:t>
      </w:r>
      <w:r w:rsidR="00B15C72" w:rsidRPr="008A0C86">
        <w:rPr>
          <w:i/>
        </w:rPr>
        <w:t>softw</w:t>
      </w:r>
      <w:r w:rsidRPr="008A0C86">
        <w:rPr>
          <w:i/>
        </w:rPr>
        <w:t>ares</w:t>
      </w:r>
      <w:r>
        <w:t xml:space="preserve"> (do lado esquerdo) e página </w:t>
      </w:r>
      <w:proofErr w:type="spellStart"/>
      <w:r w:rsidRPr="008A0C86">
        <w:rPr>
          <w:i/>
        </w:rPr>
        <w:t>web</w:t>
      </w:r>
      <w:proofErr w:type="spellEnd"/>
      <w:r>
        <w:t xml:space="preserve"> do respectivo software </w:t>
      </w:r>
      <w:r w:rsidR="00B15C72">
        <w:t>(restante espaço do ecrã</w:t>
      </w:r>
      <w:r>
        <w:t>).</w:t>
      </w:r>
    </w:p>
    <w:p w14:paraId="5CA76BBD" w14:textId="77777777" w:rsidR="00393504" w:rsidRPr="008A0C86" w:rsidRDefault="007F07AC">
      <w:pPr>
        <w:pStyle w:val="PargrafodaLista"/>
        <w:numPr>
          <w:ilvl w:val="0"/>
          <w:numId w:val="4"/>
        </w:numPr>
      </w:pPr>
      <w:r>
        <w:t xml:space="preserve">Opção de escolha entre </w:t>
      </w:r>
      <w:proofErr w:type="spellStart"/>
      <w:r w:rsidRPr="008A0C86">
        <w:rPr>
          <w:i/>
        </w:rPr>
        <w:t>Basic</w:t>
      </w:r>
      <w:proofErr w:type="spellEnd"/>
      <w:r>
        <w:t xml:space="preserve"> </w:t>
      </w:r>
      <w:r w:rsidRPr="008A0C86">
        <w:rPr>
          <w:i/>
        </w:rPr>
        <w:t>DB</w:t>
      </w:r>
      <w:r>
        <w:t xml:space="preserve"> e </w:t>
      </w:r>
      <w:proofErr w:type="spellStart"/>
      <w:r w:rsidRPr="008A0C86">
        <w:rPr>
          <w:i/>
        </w:rPr>
        <w:t>Extended</w:t>
      </w:r>
      <w:proofErr w:type="spellEnd"/>
      <w:r w:rsidRPr="008A0C86">
        <w:rPr>
          <w:i/>
        </w:rPr>
        <w:t xml:space="preserve"> D</w:t>
      </w:r>
      <w:r>
        <w:rPr>
          <w:i/>
        </w:rPr>
        <w:t>B.</w:t>
      </w:r>
    </w:p>
    <w:p w14:paraId="1DDD28CC" w14:textId="77777777" w:rsidR="00875AD1" w:rsidRDefault="00875AD1">
      <w:pPr>
        <w:pStyle w:val="PargrafodaLista"/>
        <w:numPr>
          <w:ilvl w:val="0"/>
          <w:numId w:val="4"/>
        </w:numPr>
      </w:pPr>
      <w:r w:rsidRPr="008A0C86">
        <w:t xml:space="preserve">Após a abertura da base de dados deve existir um menu que permita a gestão dos </w:t>
      </w:r>
      <w:r w:rsidRPr="008A0C86">
        <w:rPr>
          <w:i/>
        </w:rPr>
        <w:t>softwares</w:t>
      </w:r>
      <w:r>
        <w:t>.</w:t>
      </w:r>
    </w:p>
    <w:p w14:paraId="4872EC9B" w14:textId="77777777" w:rsidR="00B65225" w:rsidRDefault="00B65225">
      <w:pPr>
        <w:pStyle w:val="PargrafodaLista"/>
        <w:numPr>
          <w:ilvl w:val="0"/>
          <w:numId w:val="4"/>
        </w:numPr>
      </w:pPr>
      <w:r>
        <w:t xml:space="preserve">Na comparação de </w:t>
      </w:r>
      <w:r w:rsidRPr="008A0C86">
        <w:rPr>
          <w:i/>
        </w:rPr>
        <w:t>software</w:t>
      </w:r>
      <w:r>
        <w:t xml:space="preserve"> o utilizador pode seleccionar:</w:t>
      </w:r>
    </w:p>
    <w:p w14:paraId="7BEBCF9F" w14:textId="77777777" w:rsidR="00B65225" w:rsidRDefault="00B65225" w:rsidP="008A0C86">
      <w:pPr>
        <w:pStyle w:val="PargrafodaLista"/>
        <w:numPr>
          <w:ilvl w:val="1"/>
          <w:numId w:val="4"/>
        </w:numPr>
      </w:pPr>
      <w:r>
        <w:t xml:space="preserve"> as características que pretende comparar.</w:t>
      </w:r>
    </w:p>
    <w:p w14:paraId="2088F462" w14:textId="77777777" w:rsidR="00B65225" w:rsidRDefault="00B65225" w:rsidP="008A0C86">
      <w:pPr>
        <w:pStyle w:val="PargrafodaLista"/>
        <w:numPr>
          <w:ilvl w:val="1"/>
          <w:numId w:val="4"/>
        </w:numPr>
      </w:pPr>
      <w:r>
        <w:t>os softwares que pretende comparar.</w:t>
      </w:r>
    </w:p>
    <w:p w14:paraId="4114238D" w14:textId="77777777" w:rsidR="00B65225" w:rsidRPr="00875AD1" w:rsidRDefault="00B65225" w:rsidP="008A0C86">
      <w:pPr>
        <w:pStyle w:val="PargrafodaLista"/>
        <w:numPr>
          <w:ilvl w:val="1"/>
          <w:numId w:val="4"/>
        </w:numPr>
      </w:pPr>
      <w:r>
        <w:t>os métodos que pretende usar para essa comparação.</w:t>
      </w:r>
    </w:p>
    <w:p w14:paraId="3CA4AACB" w14:textId="77777777" w:rsidR="001B4C05" w:rsidRDefault="001B4C05" w:rsidP="008A0C86">
      <w:pPr>
        <w:pStyle w:val="PargrafodaLista"/>
      </w:pPr>
    </w:p>
    <w:p w14:paraId="14390E08" w14:textId="77777777" w:rsidR="00D24E1E" w:rsidRDefault="00D24E1E" w:rsidP="008A0C86">
      <w:pPr>
        <w:pStyle w:val="Cabealho2"/>
      </w:pPr>
      <w:bookmarkStart w:id="249" w:name="_Toc289717002"/>
      <w:r>
        <w:t>4.2. Requisitos da Base de Dados</w:t>
      </w:r>
      <w:bookmarkEnd w:id="249"/>
    </w:p>
    <w:p w14:paraId="6BDC0C0A" w14:textId="77777777" w:rsidR="00D24E1E" w:rsidRDefault="007F07AC" w:rsidP="008A0C86">
      <w:pPr>
        <w:pStyle w:val="PargrafodaLista"/>
        <w:numPr>
          <w:ilvl w:val="0"/>
          <w:numId w:val="9"/>
        </w:numPr>
      </w:pPr>
      <w:r>
        <w:t>A base de dados deve ser dinâmica, isto é,</w:t>
      </w:r>
      <w:r w:rsidR="00D64D3C">
        <w:t xml:space="preserve"> deve</w:t>
      </w:r>
      <w:r>
        <w:t xml:space="preserve"> </w:t>
      </w:r>
      <w:r w:rsidR="00D64D3C">
        <w:t>ser</w:t>
      </w:r>
      <w:r>
        <w:t xml:space="preserve"> possível </w:t>
      </w:r>
      <w:r w:rsidR="00D64D3C">
        <w:t>acrescentar ou remover características dos softwares que um utilizador pretender.</w:t>
      </w:r>
    </w:p>
    <w:p w14:paraId="73C6D23E" w14:textId="77777777" w:rsidR="00D64D3C" w:rsidRDefault="00D64D3C" w:rsidP="008A0C86">
      <w:pPr>
        <w:pStyle w:val="PargrafodaLista"/>
        <w:numPr>
          <w:ilvl w:val="0"/>
          <w:numId w:val="9"/>
        </w:numPr>
      </w:pPr>
      <w:r>
        <w:t>Possibilidade de um utilizador criar a sua própria base de dados, escolhendo os campos que pretende.</w:t>
      </w:r>
    </w:p>
    <w:p w14:paraId="2D7C830B" w14:textId="77777777" w:rsidR="00D64D3C" w:rsidRDefault="00D64D3C" w:rsidP="008A0C86">
      <w:pPr>
        <w:pStyle w:val="PargrafodaLista"/>
        <w:numPr>
          <w:ilvl w:val="0"/>
          <w:numId w:val="9"/>
        </w:numPr>
      </w:pPr>
      <w:r>
        <w:t>Devem existir duas bases de dados: base de da</w:t>
      </w:r>
      <w:r w:rsidR="008F16E4">
        <w:t>dos simples e base de dados expa</w:t>
      </w:r>
      <w:r>
        <w:t xml:space="preserve">ndida. É nesta última que deve ser possível adicionar campos, podendo ser gravada separadamente das restantes bases de dados. </w:t>
      </w:r>
    </w:p>
    <w:p w14:paraId="1CBC13D7" w14:textId="77777777" w:rsidR="00D64D3C" w:rsidRDefault="00D64D3C" w:rsidP="008A0C86">
      <w:pPr>
        <w:pStyle w:val="PargrafodaLista"/>
        <w:numPr>
          <w:ilvl w:val="0"/>
          <w:numId w:val="9"/>
        </w:numPr>
      </w:pPr>
      <w:r>
        <w:t xml:space="preserve">As bases de </w:t>
      </w:r>
      <w:del w:id="250" w:author="Hugo" w:date="2011-04-03T23:26:00Z">
        <w:r w:rsidDel="00AD14A2">
          <w:delText xml:space="preserve">base </w:delText>
        </w:r>
      </w:del>
      <w:ins w:id="251" w:author="Hugo" w:date="2011-04-03T23:26:00Z">
        <w:r w:rsidR="00AD14A2">
          <w:t xml:space="preserve">dados </w:t>
        </w:r>
      </w:ins>
      <w:r>
        <w:t>têm que conter os seguintes campos:</w:t>
      </w:r>
    </w:p>
    <w:p w14:paraId="7651E696" w14:textId="77777777" w:rsidR="00D64D3C" w:rsidRPr="008A0C86" w:rsidRDefault="008F16E4" w:rsidP="008A0C86">
      <w:pPr>
        <w:pStyle w:val="PargrafodaLista"/>
        <w:numPr>
          <w:ilvl w:val="1"/>
          <w:numId w:val="9"/>
        </w:numPr>
        <w:rPr>
          <w:i/>
        </w:rPr>
      </w:pPr>
      <w:proofErr w:type="spellStart"/>
      <w:r w:rsidRPr="008A0C86">
        <w:rPr>
          <w:i/>
        </w:rPr>
        <w:lastRenderedPageBreak/>
        <w:t>Basic</w:t>
      </w:r>
      <w:proofErr w:type="spellEnd"/>
      <w:r w:rsidRPr="008A0C86">
        <w:rPr>
          <w:i/>
        </w:rPr>
        <w:t xml:space="preserve"> Data </w:t>
      </w:r>
      <w:r w:rsidR="00D64D3C" w:rsidRPr="008A0C86">
        <w:rPr>
          <w:i/>
        </w:rPr>
        <w:t>Base</w:t>
      </w:r>
    </w:p>
    <w:p w14:paraId="3F07ED45" w14:textId="77777777" w:rsidR="00546F82" w:rsidRPr="00546F82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>Software 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de </w:t>
      </w:r>
      <w:r w:rsidRPr="008A0C86">
        <w:rPr>
          <w:lang w:val="en-US"/>
        </w:rPr>
        <w:t xml:space="preserve">60 </w:t>
      </w:r>
      <w:proofErr w:type="spellStart"/>
      <w:r w:rsidRPr="008A0C86">
        <w:rPr>
          <w:lang w:val="en-US"/>
        </w:rPr>
        <w:t>caracteres</w:t>
      </w:r>
      <w:proofErr w:type="spellEnd"/>
      <w:r>
        <w:rPr>
          <w:lang w:val="en-US"/>
        </w:rPr>
        <w:t>)</w:t>
      </w:r>
    </w:p>
    <w:p w14:paraId="2E2655BF" w14:textId="77777777" w:rsidR="00546F82" w:rsidRPr="008A0C86" w:rsidRDefault="008F16E4" w:rsidP="008A0C86">
      <w:pPr>
        <w:pStyle w:val="PargrafodaLista"/>
        <w:numPr>
          <w:ilvl w:val="2"/>
          <w:numId w:val="9"/>
        </w:numPr>
      </w:pPr>
      <w:proofErr w:type="spellStart"/>
      <w:r w:rsidRPr="008A0C86">
        <w:t>WebPage</w:t>
      </w:r>
      <w:proofErr w:type="spellEnd"/>
      <w:r w:rsidRPr="008A0C86">
        <w:t xml:space="preserve"> Link (limite de 200 caracteres)</w:t>
      </w:r>
    </w:p>
    <w:p w14:paraId="0FB44686" w14:textId="77777777" w:rsidR="008F16E4" w:rsidRDefault="008F16E4" w:rsidP="008A0C86">
      <w:pPr>
        <w:pStyle w:val="PargrafodaLista"/>
        <w:numPr>
          <w:ilvl w:val="1"/>
          <w:numId w:val="9"/>
        </w:numPr>
        <w:rPr>
          <w:i/>
        </w:rPr>
      </w:pPr>
      <w:proofErr w:type="spellStart"/>
      <w:r w:rsidRPr="008A0C86">
        <w:rPr>
          <w:i/>
        </w:rPr>
        <w:t>Extended</w:t>
      </w:r>
      <w:proofErr w:type="spellEnd"/>
      <w:r w:rsidRPr="008A0C86">
        <w:rPr>
          <w:i/>
        </w:rPr>
        <w:t xml:space="preserve"> Data Base</w:t>
      </w:r>
    </w:p>
    <w:p w14:paraId="120236C2" w14:textId="77777777" w:rsidR="008F16E4" w:rsidRPr="008A0C86" w:rsidRDefault="008F16E4" w:rsidP="008A0C86">
      <w:pPr>
        <w:pStyle w:val="PargrafodaLista"/>
        <w:numPr>
          <w:ilvl w:val="2"/>
          <w:numId w:val="9"/>
        </w:numPr>
        <w:rPr>
          <w:i/>
        </w:rPr>
      </w:pPr>
      <w:r>
        <w:t xml:space="preserve">Inclui os campos da </w:t>
      </w:r>
      <w:proofErr w:type="spellStart"/>
      <w:r w:rsidRPr="008A0C86">
        <w:rPr>
          <w:i/>
        </w:rPr>
        <w:t>Basic</w:t>
      </w:r>
      <w:proofErr w:type="spellEnd"/>
      <w:r w:rsidRPr="008A0C86">
        <w:rPr>
          <w:i/>
        </w:rPr>
        <w:t xml:space="preserve"> DB</w:t>
      </w:r>
    </w:p>
    <w:p w14:paraId="79FB6D2A" w14:textId="77777777" w:rsidR="00546F82" w:rsidRPr="00546F82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546F82">
        <w:rPr>
          <w:lang w:val="en-US"/>
        </w:rPr>
        <w:t xml:space="preserve">Compatibility between Operating Systems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Pr="00546F82">
        <w:rPr>
          <w:lang w:val="en-US"/>
        </w:rPr>
        <w:t>Yes/No</w:t>
      </w:r>
      <w:r w:rsidR="008F16E4">
        <w:rPr>
          <w:lang w:val="en-US"/>
        </w:rPr>
        <w:t>)</w:t>
      </w:r>
    </w:p>
    <w:p w14:paraId="3D97E968" w14:textId="77777777" w:rsidR="00546F82" w:rsidRDefault="00546F82" w:rsidP="008A0C86">
      <w:pPr>
        <w:pStyle w:val="PargrafodaLista"/>
        <w:numPr>
          <w:ilvl w:val="2"/>
          <w:numId w:val="9"/>
        </w:numPr>
      </w:pPr>
      <w:proofErr w:type="spellStart"/>
      <w:r w:rsidRPr="0044003A">
        <w:t>Cost</w:t>
      </w:r>
      <w:proofErr w:type="spellEnd"/>
      <w:r w:rsidRPr="0044003A">
        <w:t xml:space="preserve"> </w:t>
      </w:r>
      <w:proofErr w:type="spellStart"/>
      <w:r w:rsidRPr="0044003A">
        <w:t>of</w:t>
      </w:r>
      <w:proofErr w:type="spellEnd"/>
      <w:r w:rsidRPr="0044003A">
        <w:t xml:space="preserve"> a </w:t>
      </w:r>
      <w:proofErr w:type="spellStart"/>
      <w:r w:rsidRPr="0044003A">
        <w:t>license</w:t>
      </w:r>
      <w:proofErr w:type="spellEnd"/>
      <w:r>
        <w:t xml:space="preserve">: </w:t>
      </w:r>
      <w:r w:rsidR="008F16E4">
        <w:t>(</w:t>
      </w:r>
      <w:r w:rsidR="008F16E4" w:rsidRPr="008A0C86">
        <w:t>Conteúdo</w:t>
      </w:r>
      <w:r w:rsidR="008F16E4">
        <w:t xml:space="preserve">: </w:t>
      </w:r>
      <w:r>
        <w:t>Valor real em Euros</w:t>
      </w:r>
      <w:r w:rsidR="008F16E4">
        <w:t>)</w:t>
      </w:r>
    </w:p>
    <w:p w14:paraId="07E20C15" w14:textId="77777777" w:rsidR="00546F82" w:rsidRPr="008A0C86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>Interaction with user</w:t>
      </w:r>
      <w:r w:rsidR="008F16E4">
        <w:rPr>
          <w:lang w:val="en-US"/>
        </w:rPr>
        <w:t xml:space="preserve"> 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>:</w:t>
      </w:r>
      <w:r w:rsidRPr="008A0C86">
        <w:rPr>
          <w:lang w:val="en-US"/>
        </w:rPr>
        <w:t xml:space="preserve"> Bad/Fair/Good/Very Good/Excellent</w:t>
      </w:r>
      <w:r w:rsidR="008F16E4">
        <w:rPr>
          <w:lang w:val="en-US"/>
        </w:rPr>
        <w:t>)</w:t>
      </w:r>
    </w:p>
    <w:p w14:paraId="05F6382E" w14:textId="77777777" w:rsidR="008F16E4" w:rsidRPr="008A0C86" w:rsidRDefault="00546F82" w:rsidP="008A0C86">
      <w:pPr>
        <w:pStyle w:val="PargrafodaLista"/>
        <w:numPr>
          <w:ilvl w:val="2"/>
          <w:numId w:val="9"/>
        </w:numPr>
      </w:pPr>
      <w:proofErr w:type="spellStart"/>
      <w:r w:rsidRPr="0044003A">
        <w:t>User</w:t>
      </w:r>
      <w:proofErr w:type="spellEnd"/>
      <w:r w:rsidRPr="0044003A">
        <w:t xml:space="preserve"> Manual</w:t>
      </w:r>
      <w:r>
        <w:t xml:space="preserve"> </w:t>
      </w:r>
      <w:r w:rsidR="008F16E4" w:rsidRPr="008A0C86">
        <w:t>(</w:t>
      </w:r>
      <w:r w:rsidR="008F16E4">
        <w:t>Conteúdo</w:t>
      </w:r>
      <w:r w:rsidR="008F16E4" w:rsidRPr="008A0C86">
        <w:t xml:space="preserve">: </w:t>
      </w:r>
      <w:proofErr w:type="spellStart"/>
      <w:r w:rsidR="008F16E4" w:rsidRPr="008A0C86">
        <w:t>Yes</w:t>
      </w:r>
      <w:proofErr w:type="spellEnd"/>
      <w:r w:rsidR="008F16E4" w:rsidRPr="008A0C86">
        <w:t>/No)</w:t>
      </w:r>
    </w:p>
    <w:p w14:paraId="51D5F92D" w14:textId="77777777" w:rsidR="008F16E4" w:rsidRPr="008A0C86" w:rsidRDefault="00546F82" w:rsidP="008A0C86">
      <w:pPr>
        <w:pStyle w:val="PargrafodaLista"/>
        <w:numPr>
          <w:ilvl w:val="2"/>
          <w:numId w:val="9"/>
        </w:numPr>
      </w:pPr>
      <w:proofErr w:type="spellStart"/>
      <w:r w:rsidRPr="0044003A">
        <w:t>Tutorials</w:t>
      </w:r>
      <w:proofErr w:type="spellEnd"/>
      <w:r>
        <w:t xml:space="preserve">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18C52398" w14:textId="77777777" w:rsidR="008F16E4" w:rsidRPr="008F16E4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Application Examples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5DF33570" w14:textId="77777777" w:rsidR="00546F82" w:rsidRPr="008A0C86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Online Help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565604DE" w14:textId="77777777" w:rsidR="00546F82" w:rsidRPr="008A0C86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Free Version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14:paraId="3D05AA2A" w14:textId="77777777" w:rsidR="00546F82" w:rsidRPr="008A0C86" w:rsidRDefault="00546F82" w:rsidP="008A0C86">
      <w:pPr>
        <w:pStyle w:val="PargrafodaLista"/>
        <w:ind w:left="2160"/>
        <w:rPr>
          <w:lang w:val="en-US"/>
        </w:rPr>
      </w:pPr>
    </w:p>
    <w:p w14:paraId="1D5DEE38" w14:textId="77777777" w:rsidR="00D24E1E" w:rsidRDefault="00B65225" w:rsidP="008A0C86">
      <w:pPr>
        <w:pStyle w:val="Cabealho2"/>
      </w:pPr>
      <w:bookmarkStart w:id="252" w:name="_Toc289717003"/>
      <w:r>
        <w:t>4.3</w:t>
      </w:r>
      <w:r w:rsidR="007F07AC">
        <w:t xml:space="preserve">. </w:t>
      </w:r>
      <w:r w:rsidR="00D24E1E">
        <w:t>Requisitos a nível de métodos de selecção</w:t>
      </w:r>
      <w:bookmarkEnd w:id="252"/>
    </w:p>
    <w:p w14:paraId="37888F78" w14:textId="77777777" w:rsidR="00D24E1E" w:rsidRDefault="00D24E1E" w:rsidP="008A0C86">
      <w:pPr>
        <w:spacing w:line="240" w:lineRule="auto"/>
      </w:pPr>
    </w:p>
    <w:p w14:paraId="0CF4C01F" w14:textId="77777777" w:rsidR="00FB2783" w:rsidRPr="008C49FC" w:rsidRDefault="00FB2783">
      <w:pPr>
        <w:ind w:firstLine="360"/>
        <w:rPr>
          <w:rPrChange w:id="253" w:author="Hugo" w:date="2011-04-04T21:43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99187D">
        <w:t xml:space="preserve">Como já vimos anteriormente, o  nosso </w:t>
      </w:r>
      <w:r w:rsidRPr="008A0C86">
        <w:rPr>
          <w:i/>
        </w:rPr>
        <w:t>software</w:t>
      </w:r>
      <w:r w:rsidRPr="0099187D">
        <w:t xml:space="preserve"> tem que classifi</w:t>
      </w:r>
      <w:r w:rsidRPr="00FB2783">
        <w:t xml:space="preserve">car outros softwares de acordo com as preferências do utilizador. Para efectuar estes cálculos o utilizador pode escolher um dos </w:t>
      </w:r>
      <w:ins w:id="254" w:author="Hugo" w:date="2011-04-04T21:43:00Z">
        <w:r w:rsidR="008C49FC">
          <w:t>três</w:t>
        </w:r>
      </w:ins>
      <w:del w:id="255" w:author="Hugo" w:date="2011-04-04T21:43:00Z">
        <w:r w:rsidRPr="00FB2783" w:rsidDel="008C49FC">
          <w:delText>dois</w:delText>
        </w:r>
      </w:del>
      <w:r w:rsidRPr="00FB2783">
        <w:t xml:space="preserve"> métodos disponíveis</w:t>
      </w:r>
      <w:ins w:id="256" w:author="Hugo" w:date="2011-04-04T21:44:00Z">
        <w:r w:rsidR="008C49FC">
          <w:t>, dependendo da situação</w:t>
        </w:r>
      </w:ins>
      <w:r w:rsidRPr="00FB2783">
        <w:t>:</w:t>
      </w:r>
    </w:p>
    <w:p w14:paraId="247B0A5A" w14:textId="77777777" w:rsidR="00FB2783" w:rsidRPr="008A0C86" w:rsidRDefault="00FB2783" w:rsidP="008A0C86">
      <w:pPr>
        <w:pStyle w:val="PargrafodaLista"/>
        <w:numPr>
          <w:ilvl w:val="0"/>
          <w:numId w:val="7"/>
        </w:numPr>
        <w:rPr>
          <w:lang w:val="en-US"/>
        </w:rPr>
      </w:pPr>
      <w:r w:rsidRPr="008A0C86">
        <w:rPr>
          <w:b/>
          <w:lang w:val="en-US"/>
        </w:rPr>
        <w:t>SMART</w:t>
      </w:r>
      <w:r w:rsidRPr="0099187D">
        <w:rPr>
          <w:lang w:val="en-US"/>
        </w:rPr>
        <w:t xml:space="preserve"> </w:t>
      </w:r>
      <w:r>
        <w:rPr>
          <w:lang w:val="en-US"/>
        </w:rPr>
        <w:t>-</w:t>
      </w:r>
      <w:r w:rsidRPr="008A0C86">
        <w:rPr>
          <w:lang w:val="en-US"/>
        </w:rPr>
        <w:t xml:space="preserve"> </w:t>
      </w:r>
      <w:proofErr w:type="spellStart"/>
      <w:r w:rsidRPr="008A0C86">
        <w:rPr>
          <w:lang w:val="en-US"/>
        </w:rPr>
        <w:t>menemónica</w:t>
      </w:r>
      <w:proofErr w:type="spellEnd"/>
      <w:r w:rsidRPr="008A0C86">
        <w:rPr>
          <w:lang w:val="en-US"/>
        </w:rPr>
        <w:t xml:space="preserve"> </w:t>
      </w:r>
      <w:proofErr w:type="spellStart"/>
      <w:r w:rsidRPr="008A0C86">
        <w:rPr>
          <w:lang w:val="en-US"/>
        </w:rPr>
        <w:t>para</w:t>
      </w:r>
      <w:proofErr w:type="spellEnd"/>
      <w:r w:rsidRPr="008A0C86">
        <w:rPr>
          <w:lang w:val="en-US"/>
        </w:rPr>
        <w:t xml:space="preserve"> Specific, </w:t>
      </w:r>
      <w:proofErr w:type="spellStart"/>
      <w:r w:rsidRPr="008A0C86">
        <w:rPr>
          <w:lang w:val="en-US"/>
        </w:rPr>
        <w:t>Mesurable</w:t>
      </w:r>
      <w:proofErr w:type="spellEnd"/>
      <w:r w:rsidRPr="008A0C86">
        <w:rPr>
          <w:lang w:val="en-US"/>
        </w:rPr>
        <w:t>, Attainable, Relevant, Time-bound</w:t>
      </w:r>
    </w:p>
    <w:p w14:paraId="1F48F52A" w14:textId="77777777" w:rsidR="00FB2783" w:rsidRPr="00FB2783" w:rsidRDefault="00FB2783" w:rsidP="008A0C86">
      <w:pPr>
        <w:pStyle w:val="PargrafodaLista"/>
        <w:numPr>
          <w:ilvl w:val="0"/>
          <w:numId w:val="7"/>
        </w:numPr>
      </w:pPr>
      <w:r w:rsidRPr="008A0C86">
        <w:rPr>
          <w:b/>
        </w:rPr>
        <w:t>AHP</w:t>
      </w:r>
      <w:r w:rsidRPr="0099187D">
        <w:t xml:space="preserve"> - </w:t>
      </w:r>
      <w:proofErr w:type="spellStart"/>
      <w:r w:rsidRPr="0099187D">
        <w:t>Analytic</w:t>
      </w:r>
      <w:proofErr w:type="spellEnd"/>
      <w:r w:rsidRPr="0099187D">
        <w:t xml:space="preserve"> </w:t>
      </w:r>
      <w:proofErr w:type="spellStart"/>
      <w:r w:rsidRPr="0099187D">
        <w:t>Hierarchy</w:t>
      </w:r>
      <w:proofErr w:type="spellEnd"/>
      <w:r w:rsidRPr="00FB2783">
        <w:t xml:space="preserve"> </w:t>
      </w:r>
      <w:proofErr w:type="spellStart"/>
      <w:r w:rsidRPr="00FB2783">
        <w:t>Process</w:t>
      </w:r>
      <w:proofErr w:type="spellEnd"/>
    </w:p>
    <w:p w14:paraId="4CF21743" w14:textId="77777777" w:rsidR="00FB2783" w:rsidRPr="0099187D" w:rsidRDefault="00FB2783" w:rsidP="008A0C86">
      <w:pPr>
        <w:pStyle w:val="PargrafodaLista"/>
        <w:numPr>
          <w:ilvl w:val="0"/>
          <w:numId w:val="7"/>
        </w:numPr>
      </w:pPr>
      <w:proofErr w:type="spellStart"/>
      <w:r w:rsidRPr="008A0C86">
        <w:rPr>
          <w:b/>
        </w:rPr>
        <w:t>ValueFn</w:t>
      </w:r>
      <w:proofErr w:type="spellEnd"/>
      <w:r w:rsidRPr="0099187D">
        <w:t xml:space="preserve"> </w:t>
      </w:r>
      <w:r w:rsidR="00B15C72">
        <w:t>–</w:t>
      </w:r>
      <w:r>
        <w:t xml:space="preserve"> </w:t>
      </w:r>
      <w:proofErr w:type="spellStart"/>
      <w:r w:rsidR="00B15C72">
        <w:t>Value</w:t>
      </w:r>
      <w:proofErr w:type="spellEnd"/>
      <w:r w:rsidR="00B15C72">
        <w:t xml:space="preserve"> </w:t>
      </w:r>
      <w:proofErr w:type="spellStart"/>
      <w:r w:rsidR="00B15C72">
        <w:t>Functions</w:t>
      </w:r>
      <w:proofErr w:type="spellEnd"/>
    </w:p>
    <w:p w14:paraId="7E73385B" w14:textId="77777777" w:rsidR="00FB2783" w:rsidRPr="0099187D" w:rsidRDefault="00FB2783" w:rsidP="008A0C86">
      <w:pPr>
        <w:ind w:firstLine="360"/>
      </w:pPr>
      <w:r w:rsidRPr="00FB2783">
        <w:t xml:space="preserve">O método </w:t>
      </w:r>
      <w:r w:rsidRPr="00FB2783">
        <w:rPr>
          <w:b/>
          <w:bCs/>
        </w:rPr>
        <w:t>SMART</w:t>
      </w:r>
      <w:r w:rsidRPr="00FB2783">
        <w:t xml:space="preserve"> é uma técnica simples e rápida para decidir a prioridade das diferentes alternativas. Foi usado a primeira vez em Novembro de 19</w:t>
      </w:r>
      <w:r w:rsidR="00151EEE">
        <w:t>81.</w:t>
      </w:r>
    </w:p>
    <w:p w14:paraId="25460527" w14:textId="77777777"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>Consiste em atribuir pontos a cada alternativa, em que as mais importantes têm mais pontos do que as menos importantes.</w:t>
      </w:r>
    </w:p>
    <w:p w14:paraId="0A407A05" w14:textId="77777777"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 xml:space="preserve">O método </w:t>
      </w:r>
      <w:r w:rsidRPr="00FB2783">
        <w:rPr>
          <w:b/>
          <w:bCs/>
        </w:rPr>
        <w:t>AHP</w:t>
      </w:r>
      <w:r w:rsidRPr="00FB2783">
        <w:t xml:space="preserve"> é uma técnica estruturada para lidar com decisões complexas. Este é baseado na matemática e na psicologia e foi criada em 1970 por Thomas L. </w:t>
      </w:r>
      <w:proofErr w:type="spellStart"/>
      <w:r w:rsidRPr="00FB2783">
        <w:t>Scoty</w:t>
      </w:r>
      <w:proofErr w:type="spellEnd"/>
      <w:r w:rsidRPr="00FB2783">
        <w:t>, sendo estrutura</w:t>
      </w:r>
      <w:ins w:id="257" w:author="Hugo" w:date="2011-04-03T23:26:00Z">
        <w:r w:rsidR="004B72DE">
          <w:t>da</w:t>
        </w:r>
      </w:ins>
      <w:r w:rsidRPr="00FB2783">
        <w:t xml:space="preserve"> e refinada desde essa altura. </w:t>
      </w:r>
    </w:p>
    <w:p w14:paraId="6695C4EA" w14:textId="77777777"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 xml:space="preserve">O </w:t>
      </w:r>
      <w:r w:rsidRPr="008A0C86">
        <w:rPr>
          <w:b/>
        </w:rPr>
        <w:t>AHP</w:t>
      </w:r>
      <w:r w:rsidRPr="0099187D">
        <w:t xml:space="preserve"> é frequentemente usado por grandes equipas para resolução de problemas muito complexos. Eis alguns exemplos de onde o AHP pode ser aplicado:</w:t>
      </w:r>
    </w:p>
    <w:p w14:paraId="1AB04091" w14:textId="77777777" w:rsidR="00FB2783" w:rsidRPr="00FB2783" w:rsidRDefault="00FB2783" w:rsidP="008A0C86">
      <w:pPr>
        <w:pStyle w:val="PargrafodaLista"/>
        <w:numPr>
          <w:ilvl w:val="0"/>
          <w:numId w:val="8"/>
        </w:numPr>
      </w:pPr>
      <w:r>
        <w:t>Ranking: Colocar as alternati</w:t>
      </w:r>
      <w:r w:rsidRPr="00FB2783">
        <w:t>vas do mais para o menos desejado.</w:t>
      </w:r>
    </w:p>
    <w:p w14:paraId="76A9C24E" w14:textId="77777777" w:rsidR="00FB2783" w:rsidRPr="00FB2783" w:rsidRDefault="00FB2783" w:rsidP="008A0C86">
      <w:pPr>
        <w:pStyle w:val="PargrafodaLista"/>
        <w:numPr>
          <w:ilvl w:val="0"/>
          <w:numId w:val="8"/>
        </w:numPr>
      </w:pPr>
      <w:r w:rsidRPr="00FB2783">
        <w:t xml:space="preserve">Definições de Prioridades: </w:t>
      </w:r>
    </w:p>
    <w:p w14:paraId="69901D0D" w14:textId="77777777" w:rsidR="00FB2783" w:rsidRPr="00FB2783" w:rsidRDefault="00FB2783" w:rsidP="008A0C86">
      <w:pPr>
        <w:pStyle w:val="PargrafodaLista"/>
        <w:numPr>
          <w:ilvl w:val="0"/>
          <w:numId w:val="8"/>
        </w:numPr>
      </w:pPr>
      <w:r w:rsidRPr="00FB2783">
        <w:t>entre outros...</w:t>
      </w:r>
    </w:p>
    <w:p w14:paraId="58B75928" w14:textId="77777777" w:rsidR="009362EC" w:rsidRDefault="00A477EF" w:rsidP="002302B2">
      <w:pPr>
        <w:ind w:firstLine="360"/>
      </w:pPr>
      <w:r>
        <w:t xml:space="preserve">O </w:t>
      </w:r>
      <w:proofErr w:type="spellStart"/>
      <w:r w:rsidR="00691D91" w:rsidRPr="008A0C86">
        <w:rPr>
          <w:b/>
        </w:rPr>
        <w:t>ValueF</w:t>
      </w:r>
      <w:r w:rsidRPr="00A477EF">
        <w:rPr>
          <w:b/>
        </w:rPr>
        <w:t>n</w:t>
      </w:r>
      <w:proofErr w:type="spellEnd"/>
      <w:r>
        <w:t xml:space="preserve"> </w:t>
      </w:r>
      <w:r w:rsidRPr="00A477EF">
        <w:t xml:space="preserve">corresponde a uma função que mapeia directamente a </w:t>
      </w:r>
      <w:r w:rsidR="00B71BA6" w:rsidRPr="00A477EF">
        <w:t>avaliação das alternativas, podendo ser maximizada</w:t>
      </w:r>
      <w:r w:rsidRPr="00A477EF">
        <w:t xml:space="preserve"> ou minimizada</w:t>
      </w:r>
      <w:ins w:id="258" w:author="Hugo" w:date="2011-04-04T21:41:00Z">
        <w:r w:rsidR="008C49FC">
          <w:rPr>
            <w:rFonts w:ascii="Arial" w:hAnsi="Arial" w:cs="Arial"/>
            <w:color w:val="FF0000"/>
          </w:rPr>
          <w:t xml:space="preserve"> </w:t>
        </w:r>
      </w:ins>
      <w:del w:id="259" w:author="Hugo" w:date="2011-04-04T21:41:00Z">
        <w:r w:rsidRPr="00A477EF" w:rsidDel="008C49FC">
          <w:delText>.</w:delText>
        </w:r>
        <w:r w:rsidR="00501DE6" w:rsidRPr="00501DE6" w:rsidDel="008C49FC">
          <w:rPr>
            <w:rFonts w:ascii="Arial" w:hAnsi="Arial" w:cs="Arial"/>
            <w:color w:val="FF0000"/>
          </w:rPr>
          <w:delText xml:space="preserve"> </w:delText>
        </w:r>
      </w:del>
      <w:r w:rsidR="00501DE6" w:rsidRPr="00501DE6">
        <w:t>(consoante a pretensão do utilizador em maximizar ou minimizar o atributo em causa)</w:t>
      </w:r>
      <w:r w:rsidR="002302B2">
        <w:t>.</w:t>
      </w:r>
    </w:p>
    <w:p w14:paraId="0CE440C8" w14:textId="77777777" w:rsidR="009362EC" w:rsidDel="00094013" w:rsidRDefault="009362EC" w:rsidP="009362EC">
      <w:pPr>
        <w:pStyle w:val="Cabealho1"/>
        <w:rPr>
          <w:del w:id="260" w:author="Ana Isabel Sampaio" w:date="2011-04-26T22:05:00Z"/>
          <w:caps/>
        </w:rPr>
      </w:pPr>
      <w:bookmarkStart w:id="261" w:name="_Toc289717004"/>
      <w:r>
        <w:lastRenderedPageBreak/>
        <w:t xml:space="preserve">Capítulo 5 | </w:t>
      </w:r>
      <w:r>
        <w:rPr>
          <w:caps/>
        </w:rPr>
        <w:t>Planeamento de Actividades</w:t>
      </w:r>
      <w:bookmarkEnd w:id="261"/>
    </w:p>
    <w:p w14:paraId="2B95E5B1" w14:textId="77777777" w:rsidR="009362EC" w:rsidDel="00094013" w:rsidRDefault="009362EC">
      <w:pPr>
        <w:rPr>
          <w:del w:id="262" w:author="Ana Isabel Sampaio" w:date="2011-04-26T22:05:00Z"/>
        </w:rPr>
      </w:pPr>
    </w:p>
    <w:p w14:paraId="30997126" w14:textId="2C1A8B3C" w:rsidR="00A21F93" w:rsidRPr="008A7665" w:rsidDel="00094013" w:rsidRDefault="00A21F93" w:rsidP="00A21F93">
      <w:pPr>
        <w:pStyle w:val="Cabealho2"/>
        <w:rPr>
          <w:del w:id="263" w:author="Ana Isabel Sampaio" w:date="2011-04-26T22:05:00Z"/>
        </w:rPr>
      </w:pPr>
      <w:bookmarkStart w:id="264" w:name="_Toc289717005"/>
      <w:del w:id="265" w:author="Ana Isabel Sampaio" w:date="2011-04-26T22:05:00Z">
        <w:r w:rsidDel="00094013">
          <w:delText>5.1 Organização das fases seguintes</w:delText>
        </w:r>
        <w:bookmarkEnd w:id="264"/>
      </w:del>
    </w:p>
    <w:p w14:paraId="09967AFA" w14:textId="115C5717" w:rsidR="00A21F93" w:rsidRPr="002302B2" w:rsidDel="00094013" w:rsidRDefault="00A21F93" w:rsidP="00C15DDE">
      <w:pPr>
        <w:rPr>
          <w:del w:id="266" w:author="Ana Isabel Sampaio" w:date="2011-04-26T22:05:00Z"/>
        </w:rPr>
      </w:pPr>
    </w:p>
    <w:p w14:paraId="6CF876D3" w14:textId="0937AAFD" w:rsidR="00C15DDE" w:rsidRPr="00C15DDE" w:rsidDel="00094013" w:rsidRDefault="00C15DDE" w:rsidP="00C15DDE">
      <w:pPr>
        <w:rPr>
          <w:del w:id="267" w:author="Ana Isabel Sampaio" w:date="2011-04-26T22:05:00Z"/>
          <w:sz w:val="27"/>
          <w:szCs w:val="27"/>
        </w:rPr>
      </w:pPr>
      <w:del w:id="268" w:author="Ana Isabel Sampaio" w:date="2011-04-26T22:05:00Z">
        <w:r w:rsidDel="00094013">
          <w:tab/>
        </w:r>
        <w:r w:rsidRPr="00C15DDE" w:rsidDel="00094013">
          <w:delText>De acordo com o que está previsto na fase seguinte, iremos fazer a modelação utilizando a linguagem UML.</w:delText>
        </w:r>
      </w:del>
    </w:p>
    <w:p w14:paraId="12F36ABA" w14:textId="2D6A4EF6" w:rsidR="00C15DDE" w:rsidRPr="00C15DDE" w:rsidDel="00094013" w:rsidRDefault="00C15DDE" w:rsidP="00C15DDE">
      <w:pPr>
        <w:ind w:firstLine="708"/>
        <w:rPr>
          <w:del w:id="269" w:author="Ana Isabel Sampaio" w:date="2011-04-26T22:05:00Z"/>
          <w:rFonts w:ascii="Times New Roman" w:eastAsia="Times New Roman" w:hAnsi="Times New Roman" w:cs="Times New Roman"/>
          <w:sz w:val="27"/>
          <w:szCs w:val="27"/>
        </w:rPr>
      </w:pPr>
      <w:del w:id="270" w:author="Ana Isabel Sampaio" w:date="2011-04-26T22:05:00Z">
        <w:r w:rsidRPr="00C15DDE" w:rsidDel="00094013">
          <w:rPr>
            <w:rFonts w:eastAsia="Times New Roman"/>
          </w:rPr>
          <w:delText>Nessa etapa iremos realizar, em princípio, os seguintes diagramas:</w:delText>
        </w:r>
      </w:del>
    </w:p>
    <w:p w14:paraId="1F520E9B" w14:textId="335B7BED" w:rsidR="00C15DDE" w:rsidRPr="00C15DDE" w:rsidDel="00094013" w:rsidRDefault="00C15DDE" w:rsidP="00C15DDE">
      <w:pPr>
        <w:pStyle w:val="PargrafodaLista"/>
        <w:numPr>
          <w:ilvl w:val="0"/>
          <w:numId w:val="16"/>
        </w:numPr>
        <w:rPr>
          <w:del w:id="271" w:author="Ana Isabel Sampaio" w:date="2011-04-26T22:05:00Z"/>
          <w:rFonts w:eastAsia="Times New Roman"/>
        </w:rPr>
      </w:pPr>
      <w:del w:id="272" w:author="Ana Isabel Sampaio" w:date="2011-04-26T22:05:00Z">
        <w:r w:rsidRPr="00C15DDE" w:rsidDel="00094013">
          <w:rPr>
            <w:rFonts w:eastAsia="Times New Roman"/>
          </w:rPr>
          <w:delText>Modelo de domínio.</w:delText>
        </w:r>
      </w:del>
    </w:p>
    <w:p w14:paraId="2A070A28" w14:textId="4B21E5A3" w:rsidR="00C15DDE" w:rsidRPr="00C15DDE" w:rsidDel="00094013" w:rsidRDefault="00C15DDE" w:rsidP="00C15DDE">
      <w:pPr>
        <w:pStyle w:val="PargrafodaLista"/>
        <w:numPr>
          <w:ilvl w:val="0"/>
          <w:numId w:val="16"/>
        </w:numPr>
        <w:rPr>
          <w:del w:id="273" w:author="Ana Isabel Sampaio" w:date="2011-04-26T22:05:00Z"/>
          <w:rFonts w:eastAsia="Times New Roman"/>
        </w:rPr>
      </w:pPr>
      <w:del w:id="274" w:author="Ana Isabel Sampaio" w:date="2011-04-26T22:05:00Z">
        <w:r w:rsidRPr="00C15DDE" w:rsidDel="00094013">
          <w:rPr>
            <w:rFonts w:eastAsia="Times New Roman"/>
          </w:rPr>
          <w:delText>Diagrama de Use Cases.</w:delText>
        </w:r>
      </w:del>
    </w:p>
    <w:p w14:paraId="6B1D5CB2" w14:textId="5CB51B12" w:rsidR="00C15DDE" w:rsidRPr="00C15DDE" w:rsidDel="00094013" w:rsidRDefault="00C15DDE" w:rsidP="00C15DDE">
      <w:pPr>
        <w:pStyle w:val="PargrafodaLista"/>
        <w:numPr>
          <w:ilvl w:val="0"/>
          <w:numId w:val="16"/>
        </w:numPr>
        <w:rPr>
          <w:del w:id="275" w:author="Ana Isabel Sampaio" w:date="2011-04-26T22:05:00Z"/>
          <w:rFonts w:eastAsia="Times New Roman"/>
        </w:rPr>
      </w:pPr>
      <w:del w:id="276" w:author="Ana Isabel Sampaio" w:date="2011-04-26T22:05:00Z">
        <w:r w:rsidRPr="00C15DDE" w:rsidDel="00094013">
          <w:rPr>
            <w:rFonts w:eastAsia="Times New Roman"/>
          </w:rPr>
          <w:delText>Diagrama de Sequência.</w:delText>
        </w:r>
      </w:del>
    </w:p>
    <w:p w14:paraId="607A1365" w14:textId="19159E8A" w:rsidR="00C15DDE" w:rsidRPr="00C15DDE" w:rsidDel="00094013" w:rsidRDefault="00C15DDE" w:rsidP="00C15DDE">
      <w:pPr>
        <w:pStyle w:val="PargrafodaLista"/>
        <w:numPr>
          <w:ilvl w:val="0"/>
          <w:numId w:val="16"/>
        </w:numPr>
        <w:rPr>
          <w:del w:id="277" w:author="Ana Isabel Sampaio" w:date="2011-04-26T22:05:00Z"/>
          <w:rFonts w:eastAsia="Times New Roman"/>
        </w:rPr>
      </w:pPr>
      <w:del w:id="278" w:author="Ana Isabel Sampaio" w:date="2011-04-26T22:05:00Z">
        <w:r w:rsidRPr="00C15DDE" w:rsidDel="00094013">
          <w:rPr>
            <w:rFonts w:eastAsia="Times New Roman"/>
          </w:rPr>
          <w:delText>Outros diagramas que possam ser necessários.</w:delText>
        </w:r>
      </w:del>
    </w:p>
    <w:p w14:paraId="4646F7E9" w14:textId="77EFB34F" w:rsidR="00C15DDE" w:rsidRPr="00C15DDE" w:rsidDel="00094013" w:rsidRDefault="00C15DDE" w:rsidP="00C15DDE">
      <w:pPr>
        <w:ind w:firstLine="708"/>
        <w:rPr>
          <w:del w:id="279" w:author="Ana Isabel Sampaio" w:date="2011-04-26T22:05:00Z"/>
          <w:rFonts w:ascii="Times New Roman" w:eastAsia="Times New Roman" w:hAnsi="Times New Roman" w:cs="Times New Roman"/>
          <w:sz w:val="27"/>
          <w:szCs w:val="27"/>
        </w:rPr>
      </w:pPr>
      <w:del w:id="280" w:author="Ana Isabel Sampaio" w:date="2011-04-26T22:05:00Z">
        <w:r w:rsidRPr="00C15DDE" w:rsidDel="00094013">
          <w:rPr>
            <w:rFonts w:eastAsia="Times New Roman"/>
          </w:rPr>
          <w:delText>Estes diagramas permitirão ter uma ideia mais concreta do que será necessário realizar na fase de implementação, poupando-nos tempo e trabalho na elaboração de raciocínios.</w:delText>
        </w:r>
      </w:del>
    </w:p>
    <w:p w14:paraId="2BA186E7" w14:textId="2BE0BDBE" w:rsidR="00C15DDE" w:rsidRPr="00C15DDE" w:rsidDel="00094013" w:rsidRDefault="00C15DDE" w:rsidP="00C15DDE">
      <w:pPr>
        <w:ind w:firstLine="708"/>
        <w:rPr>
          <w:del w:id="281" w:author="Ana Isabel Sampaio" w:date="2011-04-26T22:05:00Z"/>
          <w:rFonts w:ascii="Times New Roman" w:eastAsia="Times New Roman" w:hAnsi="Times New Roman" w:cs="Times New Roman"/>
          <w:sz w:val="27"/>
          <w:szCs w:val="27"/>
        </w:rPr>
      </w:pPr>
      <w:del w:id="282" w:author="Ana Isabel Sampaio" w:date="2011-04-26T22:05:00Z">
        <w:r w:rsidRPr="00C15DDE" w:rsidDel="00094013">
          <w:rPr>
            <w:rFonts w:eastAsia="Times New Roman"/>
          </w:rPr>
          <w:delText>A última fase será a implementação. Esta fase é o culminar do projecto. Ainda não temos um plano de trabalho elaborado para esta fase, pois tudo irá depender da fase 2. Sobre esta fase apenas temos estabelecida a entrega do projecto e relatório final.</w:delText>
        </w:r>
      </w:del>
    </w:p>
    <w:p w14:paraId="6EC11CEA" w14:textId="77777777" w:rsidR="00482D7B" w:rsidRDefault="00482D7B">
      <w:pPr>
        <w:pStyle w:val="Cabealho1"/>
        <w:pPrChange w:id="283" w:author="Ana Isabel Sampaio" w:date="2011-04-26T22:05:00Z">
          <w:pPr/>
        </w:pPrChange>
      </w:pPr>
    </w:p>
    <w:p w14:paraId="1D30FF5E" w14:textId="2078E501" w:rsidR="00094013" w:rsidRDefault="00094013" w:rsidP="00094013">
      <w:pPr>
        <w:pStyle w:val="Cabealho2"/>
        <w:rPr>
          <w:ins w:id="284" w:author="Ana Isabel Sampaio" w:date="2011-04-26T22:07:00Z"/>
        </w:rPr>
      </w:pPr>
      <w:ins w:id="285" w:author="Ana Isabel Sampaio" w:date="2011-04-26T22:07:00Z">
        <w:r>
          <w:t>5.1 Diagrama Previsto do planeamento de actividades</w:t>
        </w:r>
      </w:ins>
    </w:p>
    <w:p w14:paraId="67166489" w14:textId="77777777" w:rsidR="00094013" w:rsidRDefault="00094013" w:rsidP="00A21F93">
      <w:pPr>
        <w:rPr>
          <w:ins w:id="286" w:author="Ana Isabel Sampaio" w:date="2011-04-26T22:08:00Z"/>
          <w:b/>
        </w:rPr>
      </w:pPr>
    </w:p>
    <w:p w14:paraId="017F246A" w14:textId="5024437E" w:rsidR="00482D7B" w:rsidDel="00094013" w:rsidRDefault="00094013">
      <w:pPr>
        <w:ind w:firstLine="708"/>
        <w:rPr>
          <w:del w:id="287" w:author="Ana Isabel Sampaio" w:date="2011-04-26T22:06:00Z"/>
        </w:rPr>
        <w:pPrChange w:id="288" w:author="Ana Isabel Sampaio" w:date="2011-04-26T22:08:00Z">
          <w:pPr/>
        </w:pPrChange>
      </w:pPr>
      <w:ins w:id="289" w:author="Ana Isabel Sampaio" w:date="2011-04-26T22:07:00Z">
        <w:r w:rsidRPr="008A0C86">
          <w:rPr>
            <w:noProof/>
          </w:rPr>
          <w:drawing>
            <wp:anchor distT="0" distB="0" distL="114300" distR="114300" simplePos="0" relativeHeight="251661312" behindDoc="0" locked="0" layoutInCell="1" allowOverlap="1" wp14:anchorId="55CC9E23" wp14:editId="1CE67507">
              <wp:simplePos x="0" y="0"/>
              <wp:positionH relativeFrom="column">
                <wp:posOffset>330835</wp:posOffset>
              </wp:positionH>
              <wp:positionV relativeFrom="paragraph">
                <wp:posOffset>344805</wp:posOffset>
              </wp:positionV>
              <wp:extent cx="1706880" cy="2743200"/>
              <wp:effectExtent l="0" t="0" r="0" b="0"/>
              <wp:wrapSquare wrapText="bothSides"/>
              <wp:docPr id="5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egendas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6880" cy="2743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90" w:author="Ana Isabel Sampaio" w:date="2011-04-26T22:08:00Z">
        <w:r>
          <w:rPr>
            <w:b/>
          </w:rPr>
          <w:tab/>
        </w:r>
        <w:r w:rsidRPr="008A0C86">
          <w:rPr>
            <w:b/>
          </w:rPr>
          <w:t>Legenda</w:t>
        </w:r>
      </w:ins>
    </w:p>
    <w:p w14:paraId="05A49D1A" w14:textId="77777777" w:rsidR="00482D7B" w:rsidDel="00094013" w:rsidRDefault="00482D7B">
      <w:pPr>
        <w:ind w:firstLine="708"/>
        <w:rPr>
          <w:del w:id="291" w:author="Ana Isabel Sampaio" w:date="2011-04-26T22:06:00Z"/>
        </w:rPr>
        <w:pPrChange w:id="292" w:author="Ana Isabel Sampaio" w:date="2011-04-26T22:08:00Z">
          <w:pPr/>
        </w:pPrChange>
      </w:pPr>
    </w:p>
    <w:p w14:paraId="172B9077" w14:textId="647F6FEE" w:rsidR="00482D7B" w:rsidDel="00094013" w:rsidRDefault="00482D7B">
      <w:pPr>
        <w:ind w:firstLine="708"/>
        <w:rPr>
          <w:del w:id="293" w:author="Ana Isabel Sampaio" w:date="2011-04-26T22:06:00Z"/>
        </w:rPr>
        <w:pPrChange w:id="294" w:author="Ana Isabel Sampaio" w:date="2011-04-26T22:08:00Z">
          <w:pPr/>
        </w:pPrChange>
      </w:pPr>
    </w:p>
    <w:p w14:paraId="7D51F608" w14:textId="01BE03B2" w:rsidR="00482D7B" w:rsidDel="00094013" w:rsidRDefault="00482D7B">
      <w:pPr>
        <w:ind w:firstLine="708"/>
        <w:rPr>
          <w:del w:id="295" w:author="Ana Isabel Sampaio" w:date="2011-04-26T22:06:00Z"/>
        </w:rPr>
        <w:pPrChange w:id="296" w:author="Ana Isabel Sampaio" w:date="2011-04-26T22:08:00Z">
          <w:pPr/>
        </w:pPrChange>
      </w:pPr>
    </w:p>
    <w:p w14:paraId="4C5898CF" w14:textId="71A06A40" w:rsidR="00482D7B" w:rsidDel="00094013" w:rsidRDefault="00482D7B">
      <w:pPr>
        <w:ind w:firstLine="708"/>
        <w:rPr>
          <w:del w:id="297" w:author="Ana Isabel Sampaio" w:date="2011-04-26T22:06:00Z"/>
        </w:rPr>
        <w:pPrChange w:id="298" w:author="Ana Isabel Sampaio" w:date="2011-04-26T22:08:00Z">
          <w:pPr/>
        </w:pPrChange>
      </w:pPr>
    </w:p>
    <w:p w14:paraId="7DEB0BA5" w14:textId="321907FF" w:rsidR="00482D7B" w:rsidDel="00094013" w:rsidRDefault="00482D7B">
      <w:pPr>
        <w:ind w:firstLine="708"/>
        <w:rPr>
          <w:del w:id="299" w:author="Ana Isabel Sampaio" w:date="2011-04-26T22:06:00Z"/>
        </w:rPr>
        <w:pPrChange w:id="300" w:author="Ana Isabel Sampaio" w:date="2011-04-26T22:08:00Z">
          <w:pPr/>
        </w:pPrChange>
      </w:pPr>
    </w:p>
    <w:p w14:paraId="3D2ABFF6" w14:textId="05549E07" w:rsidR="00482D7B" w:rsidDel="00094013" w:rsidRDefault="00482D7B">
      <w:pPr>
        <w:ind w:firstLine="708"/>
        <w:rPr>
          <w:del w:id="301" w:author="Ana Isabel Sampaio" w:date="2011-04-26T22:06:00Z"/>
        </w:rPr>
        <w:pPrChange w:id="302" w:author="Ana Isabel Sampaio" w:date="2011-04-26T22:08:00Z">
          <w:pPr/>
        </w:pPrChange>
      </w:pPr>
    </w:p>
    <w:p w14:paraId="2C13267F" w14:textId="1A3F2499" w:rsidR="00482D7B" w:rsidDel="00094013" w:rsidRDefault="00482D7B">
      <w:pPr>
        <w:ind w:firstLine="708"/>
        <w:rPr>
          <w:del w:id="303" w:author="Ana Isabel Sampaio" w:date="2011-04-26T22:06:00Z"/>
        </w:rPr>
        <w:pPrChange w:id="304" w:author="Ana Isabel Sampaio" w:date="2011-04-26T22:08:00Z">
          <w:pPr/>
        </w:pPrChange>
      </w:pPr>
    </w:p>
    <w:p w14:paraId="75B89FB7" w14:textId="77777777" w:rsidR="00482D7B" w:rsidRDefault="00482D7B">
      <w:pPr>
        <w:ind w:firstLine="708"/>
        <w:pPrChange w:id="305" w:author="Ana Isabel Sampaio" w:date="2011-04-26T22:08:00Z">
          <w:pPr/>
        </w:pPrChange>
      </w:pPr>
    </w:p>
    <w:p w14:paraId="46D4178E" w14:textId="347A34D4" w:rsidR="00482D7B" w:rsidRDefault="00094013" w:rsidP="00A21F93">
      <w:r w:rsidRPr="008A0C86">
        <w:rPr>
          <w:noProof/>
        </w:rPr>
        <w:drawing>
          <wp:anchor distT="0" distB="0" distL="114300" distR="114300" simplePos="0" relativeHeight="251658240" behindDoc="0" locked="0" layoutInCell="1" allowOverlap="1" wp14:anchorId="509F3DF5" wp14:editId="7CBC7599">
            <wp:simplePos x="0" y="0"/>
            <wp:positionH relativeFrom="margin">
              <wp:posOffset>-2286000</wp:posOffset>
            </wp:positionH>
            <wp:positionV relativeFrom="margin">
              <wp:posOffset>2856230</wp:posOffset>
            </wp:positionV>
            <wp:extent cx="7935595" cy="3657600"/>
            <wp:effectExtent l="30798" t="20002" r="20002" b="20003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5595" cy="3657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C0504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887F7" w14:textId="43D6AEF7" w:rsidR="00482D7B" w:rsidRDefault="00482D7B" w:rsidP="00A21F93"/>
    <w:p w14:paraId="191091FB" w14:textId="77777777" w:rsidR="00094013" w:rsidRDefault="00094013" w:rsidP="00094013">
      <w:pPr>
        <w:jc w:val="center"/>
        <w:rPr>
          <w:ins w:id="306" w:author="Ana Isabel Sampaio" w:date="2011-04-26T22:08:00Z"/>
        </w:rPr>
      </w:pPr>
    </w:p>
    <w:p w14:paraId="2BBD14AA" w14:textId="77777777" w:rsidR="00094013" w:rsidRDefault="00094013" w:rsidP="00094013">
      <w:pPr>
        <w:jc w:val="center"/>
        <w:rPr>
          <w:ins w:id="307" w:author="Ana Isabel Sampaio" w:date="2011-04-26T22:08:00Z"/>
        </w:rPr>
      </w:pPr>
    </w:p>
    <w:p w14:paraId="0FCE865E" w14:textId="77777777" w:rsidR="00094013" w:rsidRDefault="00094013" w:rsidP="00094013">
      <w:pPr>
        <w:jc w:val="center"/>
        <w:rPr>
          <w:ins w:id="308" w:author="Ana Isabel Sampaio" w:date="2011-04-26T22:08:00Z"/>
        </w:rPr>
      </w:pPr>
    </w:p>
    <w:p w14:paraId="01057801" w14:textId="77777777" w:rsidR="00094013" w:rsidRDefault="00094013" w:rsidP="00094013">
      <w:pPr>
        <w:jc w:val="center"/>
        <w:rPr>
          <w:ins w:id="309" w:author="Ana Isabel Sampaio" w:date="2011-04-26T22:08:00Z"/>
        </w:rPr>
      </w:pPr>
    </w:p>
    <w:p w14:paraId="49D96626" w14:textId="77777777" w:rsidR="00094013" w:rsidRDefault="00094013" w:rsidP="00094013">
      <w:pPr>
        <w:jc w:val="center"/>
        <w:rPr>
          <w:ins w:id="310" w:author="Ana Isabel Sampaio" w:date="2011-04-26T22:08:00Z"/>
        </w:rPr>
      </w:pPr>
    </w:p>
    <w:p w14:paraId="3430AAF4" w14:textId="77777777" w:rsidR="00094013" w:rsidRDefault="00094013" w:rsidP="00094013">
      <w:pPr>
        <w:jc w:val="center"/>
        <w:rPr>
          <w:ins w:id="311" w:author="Ana Isabel Sampaio" w:date="2011-04-26T22:08:00Z"/>
        </w:rPr>
      </w:pPr>
    </w:p>
    <w:p w14:paraId="4A1B2E34" w14:textId="77777777" w:rsidR="00094013" w:rsidRDefault="00094013" w:rsidP="00094013">
      <w:pPr>
        <w:jc w:val="center"/>
        <w:rPr>
          <w:ins w:id="312" w:author="Ana Isabel Sampaio" w:date="2011-04-26T22:08:00Z"/>
        </w:rPr>
      </w:pPr>
    </w:p>
    <w:p w14:paraId="64F879B9" w14:textId="77777777" w:rsidR="00094013" w:rsidRDefault="00094013" w:rsidP="00094013">
      <w:pPr>
        <w:jc w:val="center"/>
        <w:rPr>
          <w:ins w:id="313" w:author="Ana Isabel Sampaio" w:date="2011-04-26T22:09:00Z"/>
        </w:rPr>
      </w:pPr>
    </w:p>
    <w:p w14:paraId="2B6293E3" w14:textId="77777777" w:rsidR="00094013" w:rsidRDefault="00094013" w:rsidP="00094013">
      <w:pPr>
        <w:jc w:val="center"/>
        <w:rPr>
          <w:ins w:id="314" w:author="Ana Isabel Sampaio" w:date="2011-04-26T22:09:00Z"/>
        </w:rPr>
      </w:pPr>
    </w:p>
    <w:p w14:paraId="236FF4D7" w14:textId="77777777" w:rsidR="00094013" w:rsidRDefault="00094013" w:rsidP="00094013">
      <w:pPr>
        <w:tabs>
          <w:tab w:val="left" w:pos="6237"/>
        </w:tabs>
        <w:jc w:val="center"/>
        <w:rPr>
          <w:ins w:id="315" w:author="Ana Isabel Sampaio" w:date="2011-04-26T22:08:00Z"/>
        </w:rPr>
      </w:pPr>
      <w:ins w:id="316" w:author="Ana Isabel Sampaio" w:date="2011-04-26T22:08:00Z">
        <w:r>
          <w:t xml:space="preserve">Este diagrama foi realizado utilizando a ferramenta Microsoft </w:t>
        </w:r>
        <w:proofErr w:type="spellStart"/>
        <w:r>
          <w:t>Project</w:t>
        </w:r>
        <w:proofErr w:type="spellEnd"/>
        <w:r>
          <w:t>.</w:t>
        </w:r>
      </w:ins>
    </w:p>
    <w:p w14:paraId="23480C4C" w14:textId="77777777" w:rsidR="00094013" w:rsidRDefault="00094013">
      <w:pPr>
        <w:jc w:val="left"/>
        <w:rPr>
          <w:ins w:id="317" w:author="Ana Isabel Sampaio" w:date="2011-04-26T22:17:00Z"/>
        </w:rPr>
      </w:pPr>
      <w:ins w:id="318" w:author="Ana Isabel Sampaio" w:date="2011-04-26T22:17:00Z">
        <w:r>
          <w:br w:type="page"/>
        </w:r>
      </w:ins>
    </w:p>
    <w:p w14:paraId="63A4DF5A" w14:textId="49036BB6" w:rsidR="00A21F93" w:rsidDel="00094013" w:rsidRDefault="00A21F93">
      <w:pPr>
        <w:pStyle w:val="Ttulodondice"/>
        <w:rPr>
          <w:del w:id="319" w:author="Ana Isabel Sampaio" w:date="2011-04-26T22:17:00Z"/>
        </w:rPr>
        <w:pPrChange w:id="320" w:author="Ana Isabel Sampaio" w:date="2011-04-26T22:17:00Z">
          <w:pPr>
            <w:jc w:val="left"/>
          </w:pPr>
        </w:pPrChange>
      </w:pPr>
      <w:del w:id="321" w:author="Ana Isabel Sampaio" w:date="2011-04-26T22:17:00Z">
        <w:r w:rsidDel="00094013">
          <w:lastRenderedPageBreak/>
          <w:br w:type="page"/>
        </w:r>
      </w:del>
    </w:p>
    <w:p w14:paraId="47196A9E" w14:textId="6A24B497" w:rsidR="009362EC" w:rsidDel="00094013" w:rsidRDefault="009362EC">
      <w:pPr>
        <w:pStyle w:val="Ttulodondice"/>
        <w:rPr>
          <w:del w:id="322" w:author="Ana Isabel Sampaio" w:date="2011-04-26T22:06:00Z"/>
        </w:rPr>
        <w:pPrChange w:id="323" w:author="Ana Isabel Sampaio" w:date="2011-04-26T22:17:00Z">
          <w:pPr>
            <w:pStyle w:val="Cabealho2"/>
          </w:pPr>
        </w:pPrChange>
      </w:pPr>
      <w:bookmarkStart w:id="324" w:name="_Toc289717006"/>
      <w:del w:id="325" w:author="Ana Isabel Sampaio" w:date="2011-04-26T22:06:00Z">
        <w:r w:rsidDel="00094013">
          <w:delText>5.</w:delText>
        </w:r>
      </w:del>
      <w:del w:id="326" w:author="Ana Isabel Sampaio" w:date="2011-04-26T22:05:00Z">
        <w:r w:rsidR="00A21F93" w:rsidDel="00094013">
          <w:delText>2</w:delText>
        </w:r>
      </w:del>
      <w:del w:id="327" w:author="Ana Isabel Sampaio" w:date="2011-04-26T22:06:00Z">
        <w:r w:rsidR="00A21F93" w:rsidDel="00094013">
          <w:delText xml:space="preserve"> </w:delText>
        </w:r>
        <w:r w:rsidDel="00094013">
          <w:delText xml:space="preserve">Diagrama </w:delText>
        </w:r>
        <w:r w:rsidR="00393504" w:rsidDel="00094013">
          <w:delText>Previsto do planeamento de actividades</w:delText>
        </w:r>
        <w:bookmarkEnd w:id="324"/>
      </w:del>
    </w:p>
    <w:p w14:paraId="351C10F5" w14:textId="07ED83E7" w:rsidR="00C35E8D" w:rsidRPr="008A0C86" w:rsidDel="00094013" w:rsidRDefault="00A21F93">
      <w:pPr>
        <w:pStyle w:val="Ttulodondice"/>
        <w:rPr>
          <w:del w:id="328" w:author="Ana Isabel Sampaio" w:date="2011-04-26T22:09:00Z"/>
        </w:rPr>
        <w:pPrChange w:id="329" w:author="Ana Isabel Sampaio" w:date="2011-04-26T22:17:00Z">
          <w:pPr>
            <w:spacing w:after="0" w:line="240" w:lineRule="auto"/>
            <w:jc w:val="center"/>
          </w:pPr>
        </w:pPrChange>
      </w:pPr>
      <w:del w:id="330" w:author="Ana Isabel Sampaio" w:date="2011-04-26T22:09:00Z">
        <w:r w:rsidDel="00094013">
          <w:delText xml:space="preserve">  </w:delText>
        </w:r>
        <w:r w:rsidR="00793118" w:rsidDel="00094013">
          <w:delText xml:space="preserve">  </w:delText>
        </w:r>
      </w:del>
      <w:del w:id="331" w:author="Ana Isabel Sampaio" w:date="2011-04-26T22:07:00Z">
        <w:r w:rsidR="00793118" w:rsidRPr="008A0C86" w:rsidDel="00094013">
          <w:delText>Legenda</w:delText>
        </w:r>
      </w:del>
    </w:p>
    <w:p w14:paraId="10C34D84" w14:textId="7C1794D3" w:rsidR="00793118" w:rsidDel="00094013" w:rsidRDefault="00793118">
      <w:pPr>
        <w:pStyle w:val="Ttulodondice"/>
        <w:rPr>
          <w:del w:id="332" w:author="Ana Isabel Sampaio" w:date="2011-04-26T22:09:00Z"/>
        </w:rPr>
        <w:pPrChange w:id="333" w:author="Ana Isabel Sampaio" w:date="2011-04-26T22:17:00Z">
          <w:pPr/>
        </w:pPrChange>
      </w:pPr>
      <w:del w:id="334" w:author="Ana Isabel Sampaio" w:date="2011-04-26T22:07:00Z">
        <w:r w:rsidRPr="00483748" w:rsidDel="00094013">
          <w:rPr>
            <w:noProof/>
          </w:rPr>
          <w:drawing>
            <wp:anchor distT="0" distB="0" distL="114300" distR="114300" simplePos="0" relativeHeight="251659264" behindDoc="0" locked="0" layoutInCell="1" allowOverlap="1" wp14:anchorId="5E3E2AC2" wp14:editId="35BDE82D">
              <wp:simplePos x="0" y="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1837690" cy="2952750"/>
              <wp:effectExtent l="0" t="0" r="0" b="0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egendas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7690" cy="2952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14:paraId="2F817182" w14:textId="7FD03198" w:rsidR="00793118" w:rsidDel="00094013" w:rsidRDefault="00793118">
      <w:pPr>
        <w:pStyle w:val="Ttulodondice"/>
        <w:rPr>
          <w:del w:id="335" w:author="Ana Isabel Sampaio" w:date="2011-04-26T22:09:00Z"/>
        </w:rPr>
        <w:pPrChange w:id="336" w:author="Ana Isabel Sampaio" w:date="2011-04-26T22:17:00Z">
          <w:pPr/>
        </w:pPrChange>
      </w:pPr>
    </w:p>
    <w:p w14:paraId="13EC56AE" w14:textId="710B9505" w:rsidR="00393504" w:rsidDel="00094013" w:rsidRDefault="00393504">
      <w:pPr>
        <w:pStyle w:val="Ttulodondice"/>
        <w:rPr>
          <w:del w:id="337" w:author="Ana Isabel Sampaio" w:date="2011-04-26T22:09:00Z"/>
        </w:rPr>
        <w:pPrChange w:id="338" w:author="Ana Isabel Sampaio" w:date="2011-04-26T22:17:00Z">
          <w:pPr/>
        </w:pPrChange>
      </w:pPr>
    </w:p>
    <w:p w14:paraId="6CC60B81" w14:textId="6460C3F2" w:rsidR="00393504" w:rsidDel="00094013" w:rsidRDefault="00393504">
      <w:pPr>
        <w:pStyle w:val="Ttulodondice"/>
        <w:rPr>
          <w:del w:id="339" w:author="Ana Isabel Sampaio" w:date="2011-04-26T22:09:00Z"/>
        </w:rPr>
        <w:pPrChange w:id="340" w:author="Ana Isabel Sampaio" w:date="2011-04-26T22:17:00Z">
          <w:pPr/>
        </w:pPrChange>
      </w:pPr>
    </w:p>
    <w:p w14:paraId="04B439D8" w14:textId="6F4A00BD" w:rsidR="00393504" w:rsidDel="00094013" w:rsidRDefault="00393504">
      <w:pPr>
        <w:pStyle w:val="Ttulodondice"/>
        <w:rPr>
          <w:del w:id="341" w:author="Ana Isabel Sampaio" w:date="2011-04-26T22:09:00Z"/>
        </w:rPr>
        <w:pPrChange w:id="342" w:author="Ana Isabel Sampaio" w:date="2011-04-26T22:17:00Z">
          <w:pPr/>
        </w:pPrChange>
      </w:pPr>
    </w:p>
    <w:p w14:paraId="111BCF31" w14:textId="050B4D19" w:rsidR="00393504" w:rsidDel="00094013" w:rsidRDefault="00393504">
      <w:pPr>
        <w:pStyle w:val="Ttulodondice"/>
        <w:rPr>
          <w:del w:id="343" w:author="Ana Isabel Sampaio" w:date="2011-04-26T22:09:00Z"/>
        </w:rPr>
        <w:pPrChange w:id="344" w:author="Ana Isabel Sampaio" w:date="2011-04-26T22:17:00Z">
          <w:pPr/>
        </w:pPrChange>
      </w:pPr>
    </w:p>
    <w:p w14:paraId="72E8355B" w14:textId="1D996411" w:rsidR="00393504" w:rsidDel="00094013" w:rsidRDefault="00393504">
      <w:pPr>
        <w:pStyle w:val="Ttulodondice"/>
        <w:rPr>
          <w:del w:id="345" w:author="Ana Isabel Sampaio" w:date="2011-04-26T22:09:00Z"/>
        </w:rPr>
        <w:pPrChange w:id="346" w:author="Ana Isabel Sampaio" w:date="2011-04-26T22:17:00Z">
          <w:pPr/>
        </w:pPrChange>
      </w:pPr>
    </w:p>
    <w:p w14:paraId="5153EADB" w14:textId="20A0AB8E" w:rsidR="00393504" w:rsidDel="00094013" w:rsidRDefault="00393504">
      <w:pPr>
        <w:pStyle w:val="Ttulodondice"/>
        <w:rPr>
          <w:del w:id="347" w:author="Ana Isabel Sampaio" w:date="2011-04-26T22:09:00Z"/>
        </w:rPr>
        <w:pPrChange w:id="348" w:author="Ana Isabel Sampaio" w:date="2011-04-26T22:17:00Z">
          <w:pPr/>
        </w:pPrChange>
      </w:pPr>
    </w:p>
    <w:p w14:paraId="1B65A4B5" w14:textId="4EE23616" w:rsidR="00393504" w:rsidDel="00094013" w:rsidRDefault="00393504">
      <w:pPr>
        <w:pStyle w:val="Ttulodondice"/>
        <w:rPr>
          <w:del w:id="349" w:author="Ana Isabel Sampaio" w:date="2011-04-26T22:09:00Z"/>
        </w:rPr>
        <w:pPrChange w:id="350" w:author="Ana Isabel Sampaio" w:date="2011-04-26T22:17:00Z">
          <w:pPr/>
        </w:pPrChange>
      </w:pPr>
    </w:p>
    <w:p w14:paraId="256C82BB" w14:textId="5741B91E" w:rsidR="00393504" w:rsidDel="00094013" w:rsidRDefault="00393504">
      <w:pPr>
        <w:pStyle w:val="Ttulodondice"/>
        <w:rPr>
          <w:del w:id="351" w:author="Ana Isabel Sampaio" w:date="2011-04-26T22:09:00Z"/>
        </w:rPr>
        <w:pPrChange w:id="352" w:author="Ana Isabel Sampaio" w:date="2011-04-26T22:17:00Z">
          <w:pPr/>
        </w:pPrChange>
      </w:pPr>
    </w:p>
    <w:p w14:paraId="4EE004A4" w14:textId="0F67868C" w:rsidR="00393504" w:rsidDel="00094013" w:rsidRDefault="00393504">
      <w:pPr>
        <w:pStyle w:val="Ttulodondice"/>
        <w:rPr>
          <w:del w:id="353" w:author="Ana Isabel Sampaio" w:date="2011-04-26T22:09:00Z"/>
        </w:rPr>
        <w:pPrChange w:id="354" w:author="Ana Isabel Sampaio" w:date="2011-04-26T22:17:00Z">
          <w:pPr/>
        </w:pPrChange>
      </w:pPr>
    </w:p>
    <w:p w14:paraId="031EF713" w14:textId="11A169C0" w:rsidR="00393504" w:rsidDel="00094013" w:rsidRDefault="00393504">
      <w:pPr>
        <w:pStyle w:val="Ttulodondice"/>
        <w:rPr>
          <w:del w:id="355" w:author="Ana Isabel Sampaio" w:date="2011-04-26T22:09:00Z"/>
        </w:rPr>
        <w:pPrChange w:id="356" w:author="Ana Isabel Sampaio" w:date="2011-04-26T22:17:00Z">
          <w:pPr/>
        </w:pPrChange>
      </w:pPr>
    </w:p>
    <w:p w14:paraId="55F9522B" w14:textId="2FB54D94" w:rsidR="00393504" w:rsidDel="00094013" w:rsidRDefault="00393504">
      <w:pPr>
        <w:pStyle w:val="Ttulodondice"/>
        <w:rPr>
          <w:del w:id="357" w:author="Ana Isabel Sampaio" w:date="2011-04-26T22:09:00Z"/>
        </w:rPr>
        <w:pPrChange w:id="358" w:author="Ana Isabel Sampaio" w:date="2011-04-26T22:17:00Z">
          <w:pPr/>
        </w:pPrChange>
      </w:pPr>
    </w:p>
    <w:p w14:paraId="58D2134A" w14:textId="596DE208" w:rsidR="00A21F93" w:rsidDel="00094013" w:rsidRDefault="00A21F93">
      <w:pPr>
        <w:pStyle w:val="Ttulodondice"/>
        <w:rPr>
          <w:del w:id="359" w:author="Ana Isabel Sampaio" w:date="2011-04-26T22:09:00Z"/>
        </w:rPr>
        <w:pPrChange w:id="360" w:author="Ana Isabel Sampaio" w:date="2011-04-26T22:17:00Z">
          <w:pPr/>
        </w:pPrChange>
      </w:pPr>
    </w:p>
    <w:p w14:paraId="0E3ADC4C" w14:textId="3DE9EBB1" w:rsidR="00A21F93" w:rsidDel="00094013" w:rsidRDefault="00A21F93">
      <w:pPr>
        <w:pStyle w:val="Ttulodondice"/>
        <w:rPr>
          <w:del w:id="361" w:author="Ana Isabel Sampaio" w:date="2011-04-26T22:09:00Z"/>
        </w:rPr>
        <w:pPrChange w:id="362" w:author="Ana Isabel Sampaio" w:date="2011-04-26T22:17:00Z">
          <w:pPr/>
        </w:pPrChange>
      </w:pPr>
    </w:p>
    <w:p w14:paraId="0321FDFE" w14:textId="19F229F6" w:rsidR="00A806FE" w:rsidDel="00094013" w:rsidRDefault="00393504">
      <w:pPr>
        <w:pStyle w:val="Ttulodondice"/>
        <w:rPr>
          <w:del w:id="363" w:author="Ana Isabel Sampaio" w:date="2011-04-26T22:08:00Z"/>
        </w:rPr>
        <w:pPrChange w:id="364" w:author="Ana Isabel Sampaio" w:date="2011-04-26T22:17:00Z">
          <w:pPr>
            <w:jc w:val="center"/>
          </w:pPr>
        </w:pPrChange>
      </w:pPr>
      <w:del w:id="365" w:author="Ana Isabel Sampaio" w:date="2011-04-26T22:08:00Z">
        <w:r w:rsidDel="00094013">
          <w:delText>Este diagrama foi realizado utilizando a ferramenta Microsoft Project.</w:delText>
        </w:r>
      </w:del>
    </w:p>
    <w:p w14:paraId="4A19BD75" w14:textId="1F9E26C5" w:rsidR="00E748E7" w:rsidRDefault="00A806FE">
      <w:pPr>
        <w:pStyle w:val="Ttulodondice"/>
        <w:rPr>
          <w:ins w:id="366" w:author="Isa" w:date="2011-05-06T21:21:00Z"/>
        </w:rPr>
        <w:pPrChange w:id="367" w:author="Ana Isabel Sampaio" w:date="2011-04-26T22:17:00Z">
          <w:pPr>
            <w:pStyle w:val="Cabealho1"/>
          </w:pPr>
        </w:pPrChange>
      </w:pPr>
      <w:bookmarkStart w:id="368" w:name="_Toc289717007"/>
      <w:r>
        <w:t xml:space="preserve">Capítulo 6 | </w:t>
      </w:r>
      <w:ins w:id="369" w:author="Ana Isabel Sampaio" w:date="2011-04-26T20:18:00Z">
        <w:r w:rsidR="000F5CA0">
          <w:t>ESPECIFICAÇÃO UML</w:t>
        </w:r>
      </w:ins>
    </w:p>
    <w:p w14:paraId="635E0908" w14:textId="77777777" w:rsidR="00483748" w:rsidRDefault="00483748" w:rsidP="00483748">
      <w:pPr>
        <w:rPr>
          <w:ins w:id="370" w:author="Isa" w:date="2011-05-06T21:21:00Z"/>
        </w:rPr>
        <w:pPrChange w:id="371" w:author="Isa" w:date="2011-05-06T21:21:00Z">
          <w:pPr>
            <w:pStyle w:val="Cabealho1"/>
          </w:pPr>
        </w:pPrChange>
      </w:pPr>
    </w:p>
    <w:p w14:paraId="6536FB2E" w14:textId="77777777" w:rsidR="00483748" w:rsidRDefault="00483748" w:rsidP="00483748">
      <w:pPr>
        <w:ind w:firstLine="708"/>
        <w:rPr>
          <w:ins w:id="372" w:author="Isa" w:date="2011-05-06T21:22:00Z"/>
        </w:rPr>
        <w:pPrChange w:id="373" w:author="Isa" w:date="2011-05-06T21:22:00Z">
          <w:pPr>
            <w:spacing w:after="0" w:line="240" w:lineRule="auto"/>
            <w:jc w:val="left"/>
          </w:pPr>
        </w:pPrChange>
      </w:pPr>
      <w:ins w:id="374" w:author="Isa" w:date="2011-05-06T21:21:00Z">
        <w:r>
          <w:t>Após a recolha e aná</w:t>
        </w:r>
        <w:r w:rsidRPr="00483748">
          <w:t xml:space="preserve">lise dos requisitos necessários para a nossa aplicação, segue-se a fase </w:t>
        </w:r>
        <w:r>
          <w:t>de especificar todo o Software.</w:t>
        </w:r>
      </w:ins>
    </w:p>
    <w:p w14:paraId="48B32975" w14:textId="116D39E4" w:rsidR="00483748" w:rsidRDefault="00483748" w:rsidP="00483748">
      <w:pPr>
        <w:ind w:firstLine="708"/>
        <w:rPr>
          <w:ins w:id="375" w:author="Isa" w:date="2011-05-06T21:22:00Z"/>
          <w:rFonts w:ascii="Times New Roman" w:hAnsi="Times New Roman" w:cs="Times New Roman"/>
          <w:sz w:val="27"/>
          <w:szCs w:val="27"/>
        </w:rPr>
        <w:pPrChange w:id="376" w:author="Isa" w:date="2011-05-06T21:22:00Z">
          <w:pPr>
            <w:spacing w:after="0" w:line="240" w:lineRule="auto"/>
            <w:jc w:val="left"/>
          </w:pPr>
        </w:pPrChange>
      </w:pPr>
      <w:ins w:id="377" w:author="Isa" w:date="2011-05-06T21:21:00Z">
        <w:r>
          <w:t xml:space="preserve">Usamos diagramas de </w:t>
        </w:r>
      </w:ins>
      <w:ins w:id="378" w:author="Isa" w:date="2011-05-06T21:23:00Z">
        <w:r>
          <w:t>caso de uso, juntamente com</w:t>
        </w:r>
      </w:ins>
      <w:ins w:id="379" w:author="Isa" w:date="2011-05-06T21:21:00Z">
        <w:r w:rsidRPr="00483748">
          <w:t xml:space="preserve"> os respectivos diagramas de sequência</w:t>
        </w:r>
      </w:ins>
      <w:ins w:id="380" w:author="Isa" w:date="2011-05-06T21:24:00Z">
        <w:r>
          <w:t>,</w:t>
        </w:r>
      </w:ins>
      <w:ins w:id="381" w:author="Isa" w:date="2011-05-06T21:21:00Z">
        <w:r w:rsidRPr="00483748">
          <w:t xml:space="preserve"> para especificar todas as funcionalidades da aplicação. </w:t>
        </w:r>
      </w:ins>
    </w:p>
    <w:p w14:paraId="16B0461A" w14:textId="1C4A3C1B" w:rsidR="00483748" w:rsidRPr="00483748" w:rsidRDefault="00483748" w:rsidP="00483748">
      <w:pPr>
        <w:ind w:firstLine="708"/>
        <w:rPr>
          <w:ins w:id="382" w:author="Isa" w:date="2011-05-06T21:21:00Z"/>
          <w:rFonts w:ascii="Times New Roman" w:hAnsi="Times New Roman" w:cs="Times New Roman"/>
          <w:sz w:val="27"/>
          <w:szCs w:val="27"/>
        </w:rPr>
        <w:pPrChange w:id="383" w:author="Isa" w:date="2011-05-06T21:22:00Z">
          <w:pPr>
            <w:spacing w:after="0" w:line="240" w:lineRule="auto"/>
            <w:jc w:val="left"/>
          </w:pPr>
        </w:pPrChange>
      </w:pPr>
      <w:ins w:id="384" w:author="Isa" w:date="2011-05-06T21:21:00Z">
        <w:r w:rsidRPr="00483748">
          <w:t>O diagrama de classes e o esquema conceptual da base de dados permitem estruturar a nossa camada de Negócio e a camada de Base de Dados.</w:t>
        </w:r>
      </w:ins>
    </w:p>
    <w:p w14:paraId="298D5CFC" w14:textId="77777777" w:rsidR="00483748" w:rsidRPr="00483748" w:rsidRDefault="00483748" w:rsidP="00483748">
      <w:pPr>
        <w:rPr>
          <w:ins w:id="385" w:author="Ana Isabel Sampaio" w:date="2011-04-26T19:46:00Z"/>
          <w:rPrChange w:id="386" w:author="Isa" w:date="2011-05-06T21:21:00Z">
            <w:rPr>
              <w:ins w:id="387" w:author="Ana Isabel Sampaio" w:date="2011-04-26T19:46:00Z"/>
            </w:rPr>
          </w:rPrChange>
        </w:rPr>
        <w:pPrChange w:id="388" w:author="Isa" w:date="2011-05-06T21:21:00Z">
          <w:pPr>
            <w:pStyle w:val="Cabealho1"/>
          </w:pPr>
        </w:pPrChange>
      </w:pPr>
    </w:p>
    <w:p w14:paraId="5241C15B" w14:textId="77777777" w:rsidR="00483748" w:rsidRDefault="00483748">
      <w:pPr>
        <w:jc w:val="left"/>
        <w:rPr>
          <w:ins w:id="389" w:author="Isa" w:date="2011-05-06T21:26:00Z"/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ins w:id="390" w:author="Isa" w:date="2011-05-06T21:26:00Z">
        <w:r>
          <w:br w:type="page"/>
        </w:r>
      </w:ins>
    </w:p>
    <w:p w14:paraId="58861695" w14:textId="6A22C08D" w:rsidR="00792BD2" w:rsidDel="00483748" w:rsidRDefault="00094013">
      <w:pPr>
        <w:rPr>
          <w:ins w:id="391" w:author="Ana Isabel Sampaio" w:date="2011-04-26T22:11:00Z"/>
          <w:del w:id="392" w:author="Isa" w:date="2011-05-06T21:20:00Z"/>
        </w:rPr>
        <w:pPrChange w:id="393" w:author="Ana Isabel Sampaio" w:date="2011-04-26T19:46:00Z">
          <w:pPr>
            <w:pStyle w:val="Cabealho1"/>
          </w:pPr>
        </w:pPrChange>
      </w:pPr>
      <w:ins w:id="394" w:author="Ana Isabel Sampaio" w:date="2011-04-26T19:47:00Z">
        <w:del w:id="395" w:author="Isa" w:date="2011-05-06T21:20:00Z">
          <w:r w:rsidDel="00483748">
            <w:lastRenderedPageBreak/>
            <w:delText>B</w:delText>
          </w:r>
          <w:r w:rsidR="00EC2A95" w:rsidDel="00483748">
            <w:delText>lablabla</w:delText>
          </w:r>
        </w:del>
      </w:ins>
    </w:p>
    <w:p w14:paraId="76C0F2F5" w14:textId="3BEF38AD" w:rsidR="00094013" w:rsidDel="00483748" w:rsidRDefault="00094013">
      <w:pPr>
        <w:rPr>
          <w:ins w:id="396" w:author="Ana Isabel Sampaio" w:date="2011-04-26T19:47:00Z"/>
          <w:del w:id="397" w:author="Isa" w:date="2011-05-06T21:20:00Z"/>
        </w:rPr>
        <w:pPrChange w:id="398" w:author="Ana Isabel Sampaio" w:date="2011-04-26T19:46:00Z">
          <w:pPr>
            <w:pStyle w:val="Cabealho1"/>
          </w:pPr>
        </w:pPrChange>
      </w:pPr>
      <w:ins w:id="399" w:author="Ana Isabel Sampaio" w:date="2011-04-26T22:11:00Z">
        <w:del w:id="400" w:author="Isa" w:date="2011-05-06T21:20:00Z">
          <w:r w:rsidDel="00483748">
            <w:delText>Modelo de domínio?</w:delText>
          </w:r>
        </w:del>
      </w:ins>
    </w:p>
    <w:p w14:paraId="483C05FE" w14:textId="77777777" w:rsidR="00483748" w:rsidRDefault="00EC2A95">
      <w:pPr>
        <w:pStyle w:val="Ttulodondice"/>
        <w:rPr>
          <w:ins w:id="401" w:author="Isa" w:date="2011-05-06T21:25:00Z"/>
        </w:rPr>
        <w:pPrChange w:id="402" w:author="Ana Isabel Sampaio" w:date="2011-04-26T22:18:00Z">
          <w:pPr>
            <w:pStyle w:val="Cabealho1"/>
          </w:pPr>
        </w:pPrChange>
      </w:pPr>
      <w:ins w:id="403" w:author="Ana Isabel Sampaio" w:date="2011-04-26T19:47:00Z">
        <w:r>
          <w:t xml:space="preserve">Capítulo 7 | DIAGRAMAS </w:t>
        </w:r>
      </w:ins>
      <w:ins w:id="404" w:author="Ana Isabel Sampaio" w:date="2011-04-26T19:48:00Z">
        <w:r>
          <w:t xml:space="preserve">DE </w:t>
        </w:r>
      </w:ins>
      <w:ins w:id="405" w:author="Isa" w:date="2011-05-06T21:24:00Z">
        <w:r w:rsidR="00483748">
          <w:t>CASOS DE USO</w:t>
        </w:r>
      </w:ins>
    </w:p>
    <w:p w14:paraId="25BBC60D" w14:textId="77777777" w:rsidR="00EC1463" w:rsidRDefault="00EC1463" w:rsidP="00483748">
      <w:pPr>
        <w:pStyle w:val="Ttulodondice"/>
        <w:spacing w:before="0" w:after="240"/>
        <w:rPr>
          <w:ins w:id="406" w:author="Isa" w:date="2011-05-06T22:00:00Z"/>
        </w:rPr>
        <w:pPrChange w:id="407" w:author="Isa" w:date="2011-05-06T21:26:00Z">
          <w:pPr>
            <w:pStyle w:val="Cabealho1"/>
          </w:pPr>
        </w:pPrChange>
      </w:pPr>
    </w:p>
    <w:p w14:paraId="1D149EA4" w14:textId="2FA9AA9A" w:rsidR="00EC2A95" w:rsidRPr="00094013" w:rsidRDefault="00EC1463" w:rsidP="00EC1463">
      <w:pPr>
        <w:pStyle w:val="Cabealho2"/>
        <w:rPr>
          <w:ins w:id="408" w:author="Ana Isabel Sampaio" w:date="2011-04-26T19:47:00Z"/>
        </w:rPr>
        <w:pPrChange w:id="409" w:author="Isa" w:date="2011-05-06T22:01:00Z">
          <w:pPr>
            <w:pStyle w:val="Cabealho1"/>
          </w:pPr>
        </w:pPrChange>
      </w:pPr>
      <w:ins w:id="410" w:author="Isa" w:date="2011-05-06T22:00:00Z">
        <w:r>
          <w:t>7.1. Diagrama de Casos de Uso Geral</w:t>
        </w:r>
      </w:ins>
      <w:ins w:id="411" w:author="Ana Isabel Sampaio" w:date="2011-04-26T19:47:00Z">
        <w:del w:id="412" w:author="Isa" w:date="2011-05-06T21:24:00Z">
          <w:r w:rsidR="00EC2A95" w:rsidDel="00483748">
            <w:delText>USE CASE</w:delText>
          </w:r>
        </w:del>
      </w:ins>
    </w:p>
    <w:p w14:paraId="1B38B05F" w14:textId="77777777" w:rsidR="00483748" w:rsidRPr="00483748" w:rsidRDefault="00483748" w:rsidP="00483748">
      <w:pPr>
        <w:ind w:firstLine="708"/>
        <w:rPr>
          <w:ins w:id="413" w:author="Isa" w:date="2011-05-06T21:24:00Z"/>
          <w:rFonts w:ascii="Times New Roman" w:hAnsi="Times New Roman" w:cs="Times New Roman"/>
          <w:sz w:val="27"/>
          <w:szCs w:val="27"/>
        </w:rPr>
        <w:pPrChange w:id="414" w:author="Isa" w:date="2011-05-06T21:25:00Z">
          <w:pPr>
            <w:spacing w:after="0" w:line="240" w:lineRule="auto"/>
            <w:jc w:val="left"/>
          </w:pPr>
        </w:pPrChange>
      </w:pPr>
      <w:ins w:id="415" w:author="Isa" w:date="2011-05-06T21:24:00Z">
        <w:r w:rsidRPr="00483748">
          <w:t>Os principais casos de uso que um utilizador pode realizar estão representados no seguinte diagrama:</w:t>
        </w:r>
      </w:ins>
    </w:p>
    <w:p w14:paraId="5EB9E860" w14:textId="0295FB42" w:rsidR="00EC2A95" w:rsidRDefault="00483748">
      <w:pPr>
        <w:rPr>
          <w:ins w:id="416" w:author="Isa" w:date="2011-05-06T21:27:00Z"/>
        </w:rPr>
        <w:pPrChange w:id="417" w:author="Ana Isabel Sampaio" w:date="2011-04-26T19:46:00Z">
          <w:pPr>
            <w:pStyle w:val="Cabealho1"/>
          </w:pPr>
        </w:pPrChange>
      </w:pPr>
      <w:ins w:id="418" w:author="Isa" w:date="2011-05-06T21:26:00Z">
        <w:r>
          <w:t>(Imagem)</w:t>
        </w:r>
      </w:ins>
    </w:p>
    <w:p w14:paraId="13EDF2BC" w14:textId="3EF79C3E" w:rsidR="00483748" w:rsidRPr="00483748" w:rsidRDefault="00483748" w:rsidP="00483748">
      <w:pPr>
        <w:ind w:firstLine="708"/>
        <w:rPr>
          <w:ins w:id="419" w:author="Isa" w:date="2011-05-06T21:27:00Z"/>
          <w:rFonts w:ascii="Times New Roman" w:hAnsi="Times New Roman" w:cs="Times New Roman"/>
          <w:sz w:val="27"/>
          <w:szCs w:val="27"/>
        </w:rPr>
        <w:pPrChange w:id="420" w:author="Isa" w:date="2011-05-06T21:27:00Z">
          <w:pPr>
            <w:spacing w:after="0" w:line="240" w:lineRule="auto"/>
            <w:jc w:val="left"/>
          </w:pPr>
        </w:pPrChange>
      </w:pPr>
      <w:ins w:id="421" w:author="Isa" w:date="2011-05-06T21:27:00Z">
        <w:r w:rsidRPr="00483748">
          <w:t>Todas as funcionalidades da aplicação pode</w:t>
        </w:r>
        <w:r>
          <w:t>m</w:t>
        </w:r>
        <w:r w:rsidRPr="00483748">
          <w:t xml:space="preserve"> agrupar-se e</w:t>
        </w:r>
        <w:r>
          <w:t xml:space="preserve">m 4 grupos distintos, mas </w:t>
        </w:r>
        <w:r w:rsidRPr="00483748">
          <w:t xml:space="preserve">relacionados entre si: </w:t>
        </w:r>
        <w:r w:rsidRPr="00483748">
          <w:rPr>
            <w:i/>
            <w:rPrChange w:id="422" w:author="Isa" w:date="2011-05-06T21:27:00Z">
              <w:rPr/>
            </w:rPrChange>
          </w:rPr>
          <w:t xml:space="preserve">Data Base, </w:t>
        </w:r>
        <w:proofErr w:type="spellStart"/>
        <w:r w:rsidRPr="00483748">
          <w:rPr>
            <w:i/>
            <w:rPrChange w:id="423" w:author="Isa" w:date="2011-05-06T21:27:00Z">
              <w:rPr/>
            </w:rPrChange>
          </w:rPr>
          <w:t>Register</w:t>
        </w:r>
        <w:proofErr w:type="spellEnd"/>
        <w:r w:rsidRPr="00483748">
          <w:rPr>
            <w:i/>
            <w:rPrChange w:id="424" w:author="Isa" w:date="2011-05-06T21:27:00Z">
              <w:rPr/>
            </w:rPrChange>
          </w:rPr>
          <w:t xml:space="preserve"> </w:t>
        </w:r>
        <w:proofErr w:type="spellStart"/>
        <w:r w:rsidRPr="00483748">
          <w:rPr>
            <w:i/>
            <w:rPrChange w:id="425" w:author="Isa" w:date="2011-05-06T21:27:00Z">
              <w:rPr/>
            </w:rPrChange>
          </w:rPr>
          <w:t>Operations</w:t>
        </w:r>
        <w:proofErr w:type="spellEnd"/>
        <w:r w:rsidRPr="00483748">
          <w:rPr>
            <w:i/>
            <w:rPrChange w:id="426" w:author="Isa" w:date="2011-05-06T21:27:00Z">
              <w:rPr/>
            </w:rPrChange>
          </w:rPr>
          <w:t xml:space="preserve">, </w:t>
        </w:r>
        <w:proofErr w:type="spellStart"/>
        <w:r w:rsidRPr="00483748">
          <w:rPr>
            <w:i/>
            <w:rPrChange w:id="427" w:author="Isa" w:date="2011-05-06T21:27:00Z">
              <w:rPr/>
            </w:rPrChange>
          </w:rPr>
          <w:t>Consulting</w:t>
        </w:r>
        <w:proofErr w:type="spellEnd"/>
        <w:r w:rsidRPr="00483748">
          <w:t xml:space="preserve"> e </w:t>
        </w:r>
        <w:proofErr w:type="spellStart"/>
        <w:r w:rsidRPr="00483748">
          <w:rPr>
            <w:i/>
            <w:rPrChange w:id="428" w:author="Isa" w:date="2011-05-06T21:28:00Z">
              <w:rPr/>
            </w:rPrChange>
          </w:rPr>
          <w:t>Comparation</w:t>
        </w:r>
        <w:proofErr w:type="spellEnd"/>
        <w:r w:rsidRPr="00483748">
          <w:t>.</w:t>
        </w:r>
      </w:ins>
    </w:p>
    <w:p w14:paraId="2A85D982" w14:textId="539E95EE" w:rsidR="00483748" w:rsidRPr="00483748" w:rsidRDefault="00483748" w:rsidP="00483748">
      <w:pPr>
        <w:rPr>
          <w:ins w:id="429" w:author="Isa" w:date="2011-05-06T21:27:00Z"/>
          <w:rFonts w:ascii="Times New Roman" w:hAnsi="Times New Roman" w:cs="Times New Roman"/>
          <w:sz w:val="27"/>
          <w:szCs w:val="27"/>
        </w:rPr>
        <w:pPrChange w:id="430" w:author="Isa" w:date="2011-05-06T21:27:00Z">
          <w:pPr>
            <w:spacing w:after="0" w:line="240" w:lineRule="auto"/>
          </w:pPr>
        </w:pPrChange>
      </w:pPr>
      <w:ins w:id="431" w:author="Isa" w:date="2011-05-06T21:27:00Z">
        <w:r w:rsidRPr="00483748">
          <w:tab/>
        </w:r>
        <w:r w:rsidR="00161667">
          <w:t xml:space="preserve">O </w:t>
        </w:r>
      </w:ins>
      <w:ins w:id="432" w:author="Isa" w:date="2011-05-06T21:29:00Z">
        <w:r w:rsidR="00161667">
          <w:t>primeiro</w:t>
        </w:r>
      </w:ins>
      <w:ins w:id="433" w:author="Isa" w:date="2011-05-06T21:27:00Z">
        <w:r w:rsidRPr="00483748">
          <w:t xml:space="preserve"> grupo, </w:t>
        </w:r>
        <w:r w:rsidRPr="00161667">
          <w:rPr>
            <w:i/>
            <w:rPrChange w:id="434" w:author="Isa" w:date="2011-05-06T21:30:00Z">
              <w:rPr/>
            </w:rPrChange>
          </w:rPr>
          <w:t xml:space="preserve">Data Base </w:t>
        </w:r>
      </w:ins>
      <w:proofErr w:type="spellStart"/>
      <w:ins w:id="435" w:author="Isa" w:date="2011-05-06T21:51:00Z">
        <w:r w:rsidR="005B15C4">
          <w:rPr>
            <w:i/>
          </w:rPr>
          <w:t>Related</w:t>
        </w:r>
        <w:proofErr w:type="spellEnd"/>
        <w:r w:rsidR="005B15C4" w:rsidRPr="003420E6">
          <w:rPr>
            <w:i/>
          </w:rPr>
          <w:t xml:space="preserve"> </w:t>
        </w:r>
      </w:ins>
      <w:ins w:id="436" w:author="Isa" w:date="2011-05-06T21:27:00Z">
        <w:r w:rsidRPr="00161667">
          <w:rPr>
            <w:i/>
            <w:rPrChange w:id="437" w:author="Isa" w:date="2011-05-06T21:30:00Z">
              <w:rPr/>
            </w:rPrChange>
          </w:rPr>
          <w:t>Use Cases</w:t>
        </w:r>
        <w:r w:rsidRPr="00483748">
          <w:t xml:space="preserve"> corresponde a todas as acções que se podem efectuar sobre a base de dados. Essencialmente, um utilizador pode criar, seleccionar uma base de dados já existente e/ou alterar a sua estrutura. </w:t>
        </w:r>
      </w:ins>
      <w:ins w:id="438" w:author="Isa" w:date="2011-05-06T21:32:00Z">
        <w:r w:rsidR="00161667">
          <w:t xml:space="preserve">Podem distinguir-se os casos de uso mais relevantes, como a acção de </w:t>
        </w:r>
      </w:ins>
      <w:ins w:id="439" w:author="Isa" w:date="2011-05-06T21:27:00Z">
        <w:r w:rsidRPr="00483748">
          <w:t xml:space="preserve">alterar a estrutura </w:t>
        </w:r>
      </w:ins>
      <w:ins w:id="440" w:author="Isa" w:date="2011-05-06T21:32:00Z">
        <w:r w:rsidR="00161667">
          <w:t xml:space="preserve">da base de dados </w:t>
        </w:r>
      </w:ins>
      <w:ins w:id="441" w:author="Isa" w:date="2011-05-06T21:27:00Z">
        <w:r w:rsidRPr="00483748">
          <w:t>(</w:t>
        </w:r>
        <w:proofErr w:type="spellStart"/>
        <w:r w:rsidRPr="00161667">
          <w:rPr>
            <w:i/>
            <w:rPrChange w:id="442" w:author="Isa" w:date="2011-05-06T21:33:00Z">
              <w:rPr/>
            </w:rPrChange>
          </w:rPr>
          <w:t>Change</w:t>
        </w:r>
        <w:proofErr w:type="spellEnd"/>
        <w:r w:rsidRPr="00161667">
          <w:rPr>
            <w:i/>
            <w:rPrChange w:id="443" w:author="Isa" w:date="2011-05-06T21:33:00Z">
              <w:rPr/>
            </w:rPrChange>
          </w:rPr>
          <w:t xml:space="preserve"> </w:t>
        </w:r>
        <w:proofErr w:type="spellStart"/>
        <w:r w:rsidRPr="00161667">
          <w:rPr>
            <w:i/>
            <w:rPrChange w:id="444" w:author="Isa" w:date="2011-05-06T21:33:00Z">
              <w:rPr/>
            </w:rPrChange>
          </w:rPr>
          <w:t>Database</w:t>
        </w:r>
        <w:proofErr w:type="spellEnd"/>
        <w:r w:rsidRPr="00161667">
          <w:rPr>
            <w:i/>
            <w:rPrChange w:id="445" w:author="Isa" w:date="2011-05-06T21:33:00Z">
              <w:rPr/>
            </w:rPrChange>
          </w:rPr>
          <w:t xml:space="preserve"> </w:t>
        </w:r>
        <w:proofErr w:type="spellStart"/>
        <w:r w:rsidRPr="00161667">
          <w:rPr>
            <w:i/>
            <w:rPrChange w:id="446" w:author="Isa" w:date="2011-05-06T21:33:00Z">
              <w:rPr/>
            </w:rPrChange>
          </w:rPr>
          <w:t>Structure</w:t>
        </w:r>
        <w:proofErr w:type="spellEnd"/>
        <w:r w:rsidRPr="00483748">
          <w:t xml:space="preserve">), que é dada a possibilidade ao utilizador de adicionar novas características aos seus </w:t>
        </w:r>
        <w:proofErr w:type="gramStart"/>
        <w:r w:rsidRPr="00483748">
          <w:t>softwares</w:t>
        </w:r>
      </w:ins>
      <w:proofErr w:type="gramEnd"/>
      <w:ins w:id="447" w:author="Isa" w:date="2011-05-06T21:33:00Z">
        <w:r w:rsidR="00161667">
          <w:t>,</w:t>
        </w:r>
      </w:ins>
      <w:ins w:id="448" w:author="Isa" w:date="2011-05-06T21:27:00Z">
        <w:r w:rsidRPr="00483748">
          <w:t xml:space="preserve"> ou de remover alguma característica já existente. Outra </w:t>
        </w:r>
      </w:ins>
      <w:ins w:id="449" w:author="Isa" w:date="2011-05-06T21:35:00Z">
        <w:r w:rsidR="00161667">
          <w:t>acção</w:t>
        </w:r>
      </w:ins>
      <w:ins w:id="450" w:author="Isa" w:date="2011-05-06T21:27:00Z">
        <w:r w:rsidRPr="00483748">
          <w:t xml:space="preserve"> notória deste grupo é sobre as opções de visualização</w:t>
        </w:r>
        <w:r w:rsidR="00161667">
          <w:t xml:space="preserve"> da base de dados de </w:t>
        </w:r>
        <w:proofErr w:type="gramStart"/>
        <w:r w:rsidR="00161667">
          <w:t>softwares</w:t>
        </w:r>
      </w:ins>
      <w:proofErr w:type="gramEnd"/>
      <w:ins w:id="451" w:author="Isa" w:date="2011-05-06T21:36:00Z">
        <w:r w:rsidR="00161667">
          <w:t>, onde o</w:t>
        </w:r>
      </w:ins>
      <w:ins w:id="452" w:author="Isa" w:date="2011-05-06T21:27:00Z">
        <w:r w:rsidRPr="00483748">
          <w:t xml:space="preserve"> utilizador poderá escolher se pretende uma vista simples (</w:t>
        </w:r>
        <w:proofErr w:type="spellStart"/>
        <w:r w:rsidRPr="00161667">
          <w:rPr>
            <w:i/>
            <w:rPrChange w:id="453" w:author="Isa" w:date="2011-05-06T21:36:00Z">
              <w:rPr/>
            </w:rPrChange>
          </w:rPr>
          <w:t>Select</w:t>
        </w:r>
        <w:proofErr w:type="spellEnd"/>
        <w:r w:rsidRPr="00161667">
          <w:rPr>
            <w:i/>
            <w:rPrChange w:id="454" w:author="Isa" w:date="2011-05-06T21:36:00Z">
              <w:rPr/>
            </w:rPrChange>
          </w:rPr>
          <w:t xml:space="preserve"> </w:t>
        </w:r>
        <w:proofErr w:type="spellStart"/>
        <w:r w:rsidRPr="00161667">
          <w:rPr>
            <w:i/>
            <w:rPrChange w:id="455" w:author="Isa" w:date="2011-05-06T21:36:00Z">
              <w:rPr/>
            </w:rPrChange>
          </w:rPr>
          <w:t>Basic</w:t>
        </w:r>
        <w:proofErr w:type="spellEnd"/>
        <w:r w:rsidRPr="00161667">
          <w:rPr>
            <w:i/>
            <w:rPrChange w:id="456" w:author="Isa" w:date="2011-05-06T21:36:00Z">
              <w:rPr/>
            </w:rPrChange>
          </w:rPr>
          <w:t xml:space="preserve"> </w:t>
        </w:r>
        <w:proofErr w:type="spellStart"/>
        <w:r w:rsidRPr="00161667">
          <w:rPr>
            <w:i/>
            <w:rPrChange w:id="457" w:author="Isa" w:date="2011-05-06T21:36:00Z">
              <w:rPr/>
            </w:rPrChange>
          </w:rPr>
          <w:t>Database</w:t>
        </w:r>
        <w:proofErr w:type="spellEnd"/>
        <w:r w:rsidRPr="00483748">
          <w:t>) ou uma vista mais complexa destes (</w:t>
        </w:r>
        <w:proofErr w:type="spellStart"/>
        <w:r w:rsidRPr="00161667">
          <w:rPr>
            <w:i/>
            <w:rPrChange w:id="458" w:author="Isa" w:date="2011-05-06T21:36:00Z">
              <w:rPr/>
            </w:rPrChange>
          </w:rPr>
          <w:t>Select</w:t>
        </w:r>
        <w:proofErr w:type="spellEnd"/>
        <w:r w:rsidRPr="00161667">
          <w:rPr>
            <w:i/>
            <w:rPrChange w:id="459" w:author="Isa" w:date="2011-05-06T21:36:00Z">
              <w:rPr/>
            </w:rPrChange>
          </w:rPr>
          <w:t xml:space="preserve"> </w:t>
        </w:r>
        <w:proofErr w:type="spellStart"/>
        <w:r w:rsidRPr="00161667">
          <w:rPr>
            <w:i/>
            <w:rPrChange w:id="460" w:author="Isa" w:date="2011-05-06T21:36:00Z">
              <w:rPr/>
            </w:rPrChange>
          </w:rPr>
          <w:t>Extended</w:t>
        </w:r>
        <w:proofErr w:type="spellEnd"/>
        <w:r w:rsidRPr="00161667">
          <w:rPr>
            <w:i/>
            <w:rPrChange w:id="461" w:author="Isa" w:date="2011-05-06T21:36:00Z">
              <w:rPr/>
            </w:rPrChange>
          </w:rPr>
          <w:t xml:space="preserve"> </w:t>
        </w:r>
        <w:proofErr w:type="spellStart"/>
        <w:r w:rsidRPr="00161667">
          <w:rPr>
            <w:i/>
            <w:rPrChange w:id="462" w:author="Isa" w:date="2011-05-06T21:36:00Z">
              <w:rPr/>
            </w:rPrChange>
          </w:rPr>
          <w:t>Database</w:t>
        </w:r>
        <w:proofErr w:type="spellEnd"/>
        <w:r w:rsidRPr="00483748">
          <w:t xml:space="preserve">). Também inserida neste grupo, está a possibilidade de um utilizador importar os dados de uma base de dados já existente ou criar uma base de dados nova. </w:t>
        </w:r>
      </w:ins>
    </w:p>
    <w:p w14:paraId="6BF62771" w14:textId="408F34B4" w:rsidR="00483748" w:rsidRPr="00483748" w:rsidRDefault="00483748" w:rsidP="00483748">
      <w:pPr>
        <w:rPr>
          <w:ins w:id="463" w:author="Isa" w:date="2011-05-06T21:27:00Z"/>
          <w:rFonts w:ascii="Times New Roman" w:hAnsi="Times New Roman" w:cs="Times New Roman"/>
          <w:sz w:val="27"/>
          <w:szCs w:val="27"/>
        </w:rPr>
        <w:pPrChange w:id="464" w:author="Isa" w:date="2011-05-06T21:27:00Z">
          <w:pPr>
            <w:spacing w:after="0" w:line="240" w:lineRule="auto"/>
          </w:pPr>
        </w:pPrChange>
      </w:pPr>
      <w:ins w:id="465" w:author="Isa" w:date="2011-05-06T21:27:00Z">
        <w:r w:rsidRPr="00483748">
          <w:tab/>
        </w:r>
      </w:ins>
      <w:ins w:id="466" w:author="Isa" w:date="2011-05-06T21:37:00Z">
        <w:r w:rsidR="00161667">
          <w:t>Relativamente</w:t>
        </w:r>
      </w:ins>
      <w:ins w:id="467" w:author="Isa" w:date="2011-05-06T21:27:00Z">
        <w:r w:rsidR="00161667">
          <w:t xml:space="preserve"> ao </w:t>
        </w:r>
      </w:ins>
      <w:ins w:id="468" w:author="Isa" w:date="2011-05-06T21:37:00Z">
        <w:r w:rsidR="00161667">
          <w:t>segundo</w:t>
        </w:r>
      </w:ins>
      <w:ins w:id="469" w:author="Isa" w:date="2011-05-06T21:27:00Z">
        <w:r w:rsidRPr="00483748">
          <w:t xml:space="preserve"> grupo, </w:t>
        </w:r>
        <w:proofErr w:type="spellStart"/>
        <w:r w:rsidRPr="00161667">
          <w:rPr>
            <w:i/>
            <w:rPrChange w:id="470" w:author="Isa" w:date="2011-05-06T21:38:00Z">
              <w:rPr/>
            </w:rPrChange>
          </w:rPr>
          <w:t>Register</w:t>
        </w:r>
      </w:ins>
      <w:ins w:id="471" w:author="Isa" w:date="2011-05-06T21:49:00Z">
        <w:r w:rsidR="005B15C4">
          <w:rPr>
            <w:i/>
          </w:rPr>
          <w:t>s</w:t>
        </w:r>
        <w:proofErr w:type="spellEnd"/>
        <w:r w:rsidR="005B15C4">
          <w:rPr>
            <w:i/>
          </w:rPr>
          <w:t xml:space="preserve"> </w:t>
        </w:r>
        <w:proofErr w:type="spellStart"/>
        <w:r w:rsidR="005B15C4">
          <w:rPr>
            <w:i/>
          </w:rPr>
          <w:t>Related</w:t>
        </w:r>
      </w:ins>
      <w:proofErr w:type="spellEnd"/>
      <w:ins w:id="472" w:author="Isa" w:date="2011-05-06T21:27:00Z">
        <w:r w:rsidRPr="00161667">
          <w:rPr>
            <w:i/>
            <w:rPrChange w:id="473" w:author="Isa" w:date="2011-05-06T21:38:00Z">
              <w:rPr/>
            </w:rPrChange>
          </w:rPr>
          <w:t xml:space="preserve"> </w:t>
        </w:r>
      </w:ins>
      <w:ins w:id="474" w:author="Isa" w:date="2011-05-06T21:44:00Z">
        <w:r w:rsidR="00DB5D0A">
          <w:rPr>
            <w:i/>
          </w:rPr>
          <w:t>Use Cases</w:t>
        </w:r>
      </w:ins>
      <w:ins w:id="475" w:author="Isa" w:date="2011-05-06T21:27:00Z">
        <w:r w:rsidRPr="00483748">
          <w:t>, este consiste nas operações de inserção, remoção, consulta e edição dos Softwares existen</w:t>
        </w:r>
        <w:r w:rsidR="00DB5D0A">
          <w:t>tes na base de dados. N</w:t>
        </w:r>
      </w:ins>
      <w:ins w:id="476" w:author="Isa" w:date="2011-05-06T21:42:00Z">
        <w:r w:rsidR="00DB5D0A">
          <w:t>a</w:t>
        </w:r>
      </w:ins>
      <w:ins w:id="477" w:author="Isa" w:date="2011-05-06T21:27:00Z">
        <w:r w:rsidRPr="00483748">
          <w:t xml:space="preserve"> e</w:t>
        </w:r>
        <w:r w:rsidR="00DB5D0A">
          <w:t>dição dos Software</w:t>
        </w:r>
      </w:ins>
      <w:ins w:id="478" w:author="Isa" w:date="2011-05-06T21:42:00Z">
        <w:r w:rsidR="00DB5D0A">
          <w:t>s</w:t>
        </w:r>
      </w:ins>
      <w:ins w:id="479" w:author="Isa" w:date="2011-05-06T21:41:00Z">
        <w:r w:rsidR="00DB5D0A">
          <w:t xml:space="preserve"> são</w:t>
        </w:r>
      </w:ins>
      <w:ins w:id="480" w:author="Isa" w:date="2011-05-06T21:27:00Z">
        <w:r w:rsidR="00DB5D0A">
          <w:t xml:space="preserve"> altera</w:t>
        </w:r>
      </w:ins>
      <w:ins w:id="481" w:author="Isa" w:date="2011-05-06T21:41:00Z">
        <w:r w:rsidR="00DB5D0A">
          <w:t>dos</w:t>
        </w:r>
      </w:ins>
      <w:ins w:id="482" w:author="Isa" w:date="2011-05-06T21:27:00Z">
        <w:r w:rsidRPr="00483748">
          <w:t xml:space="preserve"> os valores associados às suas características e </w:t>
        </w:r>
      </w:ins>
      <w:ins w:id="483" w:author="Isa" w:date="2011-05-06T21:42:00Z">
        <w:r w:rsidR="00DB5D0A">
          <w:t>na</w:t>
        </w:r>
      </w:ins>
      <w:ins w:id="484" w:author="Isa" w:date="2011-05-06T21:27:00Z">
        <w:r w:rsidRPr="00483748">
          <w:t xml:space="preserve"> </w:t>
        </w:r>
        <w:r w:rsidR="00DB5D0A">
          <w:t>consulta</w:t>
        </w:r>
      </w:ins>
      <w:ins w:id="485" w:author="Isa" w:date="2011-05-06T21:43:00Z">
        <w:r w:rsidR="00DB5D0A">
          <w:t xml:space="preserve"> dos Softwares é possível </w:t>
        </w:r>
      </w:ins>
      <w:ins w:id="486" w:author="Isa" w:date="2011-05-06T21:27:00Z">
        <w:r w:rsidRPr="00483748">
          <w:t>visualizar todas as suas características e seus valores.</w:t>
        </w:r>
      </w:ins>
    </w:p>
    <w:p w14:paraId="5D54045F" w14:textId="26DEAD88" w:rsidR="00483748" w:rsidRPr="00483748" w:rsidRDefault="00483748" w:rsidP="00483748">
      <w:pPr>
        <w:rPr>
          <w:ins w:id="487" w:author="Isa" w:date="2011-05-06T21:27:00Z"/>
          <w:rFonts w:ascii="Times New Roman" w:hAnsi="Times New Roman" w:cs="Times New Roman"/>
          <w:sz w:val="27"/>
          <w:szCs w:val="27"/>
        </w:rPr>
        <w:pPrChange w:id="488" w:author="Isa" w:date="2011-05-06T21:27:00Z">
          <w:pPr>
            <w:spacing w:after="0" w:line="240" w:lineRule="auto"/>
          </w:pPr>
        </w:pPrChange>
      </w:pPr>
      <w:ins w:id="489" w:author="Isa" w:date="2011-05-06T21:27:00Z">
        <w:r w:rsidRPr="00483748">
          <w:tab/>
        </w:r>
      </w:ins>
      <w:ins w:id="490" w:author="Isa" w:date="2011-05-06T21:45:00Z">
        <w:r w:rsidR="00DB5D0A">
          <w:t>No grupo</w:t>
        </w:r>
      </w:ins>
      <w:ins w:id="491" w:author="Isa" w:date="2011-05-06T21:27:00Z">
        <w:r w:rsidRPr="00483748">
          <w:t xml:space="preserve"> </w:t>
        </w:r>
        <w:proofErr w:type="spellStart"/>
        <w:r w:rsidRPr="00DB5D0A">
          <w:rPr>
            <w:i/>
            <w:rPrChange w:id="492" w:author="Isa" w:date="2011-05-06T21:43:00Z">
              <w:rPr/>
            </w:rPrChange>
          </w:rPr>
          <w:t>Con</w:t>
        </w:r>
        <w:r w:rsidRPr="00DB5D0A">
          <w:rPr>
            <w:i/>
            <w:rPrChange w:id="493" w:author="Isa" w:date="2011-05-06T21:44:00Z">
              <w:rPr/>
            </w:rPrChange>
          </w:rPr>
          <w:t>sulting</w:t>
        </w:r>
      </w:ins>
      <w:proofErr w:type="spellEnd"/>
      <w:ins w:id="494" w:author="Isa" w:date="2011-05-06T21:50:00Z">
        <w:r w:rsidR="005B15C4" w:rsidRPr="005B15C4">
          <w:rPr>
            <w:i/>
          </w:rPr>
          <w:t xml:space="preserve"> </w:t>
        </w:r>
        <w:proofErr w:type="spellStart"/>
        <w:r w:rsidR="005B15C4">
          <w:rPr>
            <w:i/>
          </w:rPr>
          <w:t>Related</w:t>
        </w:r>
      </w:ins>
      <w:proofErr w:type="spellEnd"/>
      <w:ins w:id="495" w:author="Isa" w:date="2011-05-06T21:44:00Z">
        <w:r w:rsidR="00DB5D0A" w:rsidRPr="00DB5D0A">
          <w:rPr>
            <w:i/>
            <w:rPrChange w:id="496" w:author="Isa" w:date="2011-05-06T21:44:00Z">
              <w:rPr/>
            </w:rPrChange>
          </w:rPr>
          <w:t xml:space="preserve"> </w:t>
        </w:r>
      </w:ins>
      <w:ins w:id="497" w:author="Isa" w:date="2011-05-06T21:27:00Z">
        <w:r w:rsidRPr="00DB5D0A">
          <w:rPr>
            <w:i/>
            <w:rPrChange w:id="498" w:author="Isa" w:date="2011-05-06T21:44:00Z">
              <w:rPr/>
            </w:rPrChange>
          </w:rPr>
          <w:t>Use Cases</w:t>
        </w:r>
        <w:r w:rsidR="00DB5D0A">
          <w:t xml:space="preserve"> </w:t>
        </w:r>
      </w:ins>
      <w:ins w:id="499" w:author="Isa" w:date="2011-05-06T21:45:00Z">
        <w:r w:rsidR="00DB5D0A">
          <w:t xml:space="preserve">é incluído </w:t>
        </w:r>
      </w:ins>
      <w:ins w:id="500" w:author="Isa" w:date="2011-05-06T21:27:00Z">
        <w:r w:rsidRPr="00483748">
          <w:t xml:space="preserve">toda a consulta de páginas ou artigos exteriores ao programa, tal como os ficheiros de ajuda, em que o utilizador poderá, através de uma procura com inserção de </w:t>
        </w:r>
        <w:proofErr w:type="gramStart"/>
        <w:r w:rsidRPr="00483748">
          <w:t>palavras chave</w:t>
        </w:r>
        <w:proofErr w:type="gramEnd"/>
        <w:r w:rsidRPr="00483748">
          <w:t xml:space="preserve">, encontrar artigos que possam responder à sua dúvida. Terá também uma secção de Tutoriais, que pode ser acedida através do caso de uso </w:t>
        </w:r>
        <w:proofErr w:type="spellStart"/>
        <w:r w:rsidRPr="00DB5D0A">
          <w:rPr>
            <w:i/>
            <w:rPrChange w:id="501" w:author="Isa" w:date="2011-05-06T21:47:00Z">
              <w:rPr/>
            </w:rPrChange>
          </w:rPr>
          <w:t>Consult</w:t>
        </w:r>
        <w:proofErr w:type="spellEnd"/>
        <w:r w:rsidRPr="00DB5D0A">
          <w:rPr>
            <w:i/>
            <w:rPrChange w:id="502" w:author="Isa" w:date="2011-05-06T21:47:00Z">
              <w:rPr/>
            </w:rPrChange>
          </w:rPr>
          <w:t xml:space="preserve"> Tutorial</w:t>
        </w:r>
        <w:r w:rsidRPr="00483748">
          <w:t xml:space="preserve">. Aí, é disponibilizada uma página com </w:t>
        </w:r>
        <w:proofErr w:type="gramStart"/>
        <w:r w:rsidRPr="00483748">
          <w:t>links</w:t>
        </w:r>
        <w:proofErr w:type="gramEnd"/>
        <w:r w:rsidRPr="00483748">
          <w:t xml:space="preserve"> para os tutoriais disponíveis.</w:t>
        </w:r>
      </w:ins>
    </w:p>
    <w:p w14:paraId="7B38A71F" w14:textId="6F0F6AC1" w:rsidR="00483748" w:rsidRPr="00483748" w:rsidRDefault="00483748" w:rsidP="00483748">
      <w:pPr>
        <w:rPr>
          <w:ins w:id="503" w:author="Isa" w:date="2011-05-06T21:27:00Z"/>
          <w:rFonts w:ascii="Times New Roman" w:hAnsi="Times New Roman" w:cs="Times New Roman"/>
          <w:sz w:val="27"/>
          <w:szCs w:val="27"/>
        </w:rPr>
        <w:pPrChange w:id="504" w:author="Isa" w:date="2011-05-06T21:27:00Z">
          <w:pPr>
            <w:spacing w:after="0" w:line="240" w:lineRule="auto"/>
            <w:jc w:val="left"/>
          </w:pPr>
        </w:pPrChange>
      </w:pPr>
      <w:ins w:id="505" w:author="Isa" w:date="2011-05-06T21:27:00Z">
        <w:r w:rsidRPr="00483748">
          <w:tab/>
          <w:t xml:space="preserve">Por fim, os </w:t>
        </w:r>
        <w:proofErr w:type="spellStart"/>
        <w:r w:rsidRPr="00DB5D0A">
          <w:rPr>
            <w:i/>
            <w:rPrChange w:id="506" w:author="Isa" w:date="2011-05-06T21:47:00Z">
              <w:rPr/>
            </w:rPrChange>
          </w:rPr>
          <w:t>Comparation</w:t>
        </w:r>
      </w:ins>
      <w:proofErr w:type="spellEnd"/>
      <w:ins w:id="507" w:author="Isa" w:date="2011-05-06T21:50:00Z">
        <w:r w:rsidR="005B15C4">
          <w:rPr>
            <w:i/>
          </w:rPr>
          <w:t xml:space="preserve"> </w:t>
        </w:r>
        <w:proofErr w:type="spellStart"/>
        <w:r w:rsidR="005B15C4">
          <w:rPr>
            <w:i/>
          </w:rPr>
          <w:t>Related</w:t>
        </w:r>
      </w:ins>
      <w:proofErr w:type="spellEnd"/>
      <w:ins w:id="508" w:author="Isa" w:date="2011-05-06T21:27:00Z">
        <w:r w:rsidRPr="00DB5D0A">
          <w:rPr>
            <w:i/>
            <w:rPrChange w:id="509" w:author="Isa" w:date="2011-05-06T21:47:00Z">
              <w:rPr/>
            </w:rPrChange>
          </w:rPr>
          <w:t xml:space="preserve"> Use Cases</w:t>
        </w:r>
        <w:r w:rsidRPr="00483748">
          <w:t xml:space="preserve"> são responsáveis por todo o process</w:t>
        </w:r>
        <w:r w:rsidR="005B15C4">
          <w:t xml:space="preserve">o de decisão </w:t>
        </w:r>
      </w:ins>
      <w:ins w:id="510" w:author="Isa" w:date="2011-05-06T21:55:00Z">
        <w:r w:rsidR="005B15C4">
          <w:t>do</w:t>
        </w:r>
      </w:ins>
      <w:ins w:id="511" w:author="Isa" w:date="2011-05-06T21:27:00Z">
        <w:r w:rsidR="005B15C4">
          <w:t xml:space="preserve"> </w:t>
        </w:r>
        <w:proofErr w:type="gramStart"/>
        <w:r w:rsidR="005B15C4">
          <w:t>software</w:t>
        </w:r>
        <w:proofErr w:type="gramEnd"/>
        <w:r w:rsidR="005B15C4">
          <w:t xml:space="preserve"> </w:t>
        </w:r>
      </w:ins>
      <w:ins w:id="512" w:author="Isa" w:date="2011-05-06T21:54:00Z">
        <w:r w:rsidR="005B15C4">
          <w:t>mais ad</w:t>
        </w:r>
      </w:ins>
      <w:ins w:id="513" w:author="Isa" w:date="2011-05-06T21:55:00Z">
        <w:r w:rsidR="005B15C4">
          <w:t>e</w:t>
        </w:r>
      </w:ins>
      <w:ins w:id="514" w:author="Isa" w:date="2011-05-06T21:54:00Z">
        <w:r w:rsidR="005B15C4">
          <w:t xml:space="preserve">quado </w:t>
        </w:r>
      </w:ins>
      <w:ins w:id="515" w:author="Isa" w:date="2011-05-06T21:27:00Z">
        <w:r w:rsidRPr="00483748">
          <w:t>para uma determinad</w:t>
        </w:r>
        <w:r w:rsidR="00DB5D0A">
          <w:t>a situação. Este grupo possui</w:t>
        </w:r>
        <w:r w:rsidRPr="00483748">
          <w:t xml:space="preserve"> </w:t>
        </w:r>
      </w:ins>
      <w:ins w:id="516" w:author="Isa" w:date="2011-05-06T21:48:00Z">
        <w:r w:rsidR="00DB5D0A">
          <w:t>casos de uso</w:t>
        </w:r>
      </w:ins>
      <w:ins w:id="517" w:author="Isa" w:date="2011-05-06T21:27:00Z">
        <w:r w:rsidR="00DB5D0A">
          <w:t xml:space="preserve"> que d</w:t>
        </w:r>
      </w:ins>
      <w:ins w:id="518" w:author="Isa" w:date="2011-05-06T21:49:00Z">
        <w:r w:rsidR="00DB5D0A">
          <w:t>ão</w:t>
        </w:r>
      </w:ins>
      <w:ins w:id="519" w:author="Isa" w:date="2011-05-06T21:27:00Z">
        <w:r w:rsidRPr="00483748">
          <w:t xml:space="preserve"> a possibilidade ao utilizador de escolher que </w:t>
        </w:r>
        <w:proofErr w:type="gramStart"/>
        <w:r w:rsidRPr="00483748">
          <w:t>softwares pretende</w:t>
        </w:r>
        <w:proofErr w:type="gramEnd"/>
        <w:r w:rsidRPr="00483748">
          <w:t xml:space="preserve"> usar na su</w:t>
        </w:r>
        <w:r w:rsidR="00DB5D0A">
          <w:t>a comparação</w:t>
        </w:r>
      </w:ins>
      <w:ins w:id="520" w:author="Isa" w:date="2011-05-06T21:49:00Z">
        <w:r w:rsidR="00DB5D0A">
          <w:t xml:space="preserve">, </w:t>
        </w:r>
      </w:ins>
      <w:ins w:id="521" w:author="Isa" w:date="2011-05-06T21:27:00Z">
        <w:r w:rsidR="00DB5D0A">
          <w:t>definir</w:t>
        </w:r>
        <w:r w:rsidRPr="00483748">
          <w:t xml:space="preserve"> as características que pretende ter em conta no processo de tomada de decisão. Também neste grupo o utilizador </w:t>
        </w:r>
      </w:ins>
      <w:ins w:id="522" w:author="Isa" w:date="2011-05-06T21:52:00Z">
        <w:r w:rsidR="005B15C4">
          <w:t xml:space="preserve">toma a decisão </w:t>
        </w:r>
      </w:ins>
      <w:ins w:id="523" w:author="Isa" w:date="2011-05-06T21:53:00Z">
        <w:r w:rsidR="005B15C4">
          <w:t>de qual</w:t>
        </w:r>
      </w:ins>
      <w:ins w:id="524" w:author="Isa" w:date="2011-05-06T21:27:00Z">
        <w:r w:rsidRPr="00483748">
          <w:t xml:space="preserve"> método pretende para </w:t>
        </w:r>
      </w:ins>
      <w:ins w:id="525" w:author="Isa" w:date="2011-05-06T21:53:00Z">
        <w:r w:rsidR="005B15C4">
          <w:t xml:space="preserve">o programa </w:t>
        </w:r>
      </w:ins>
      <w:ins w:id="526" w:author="Isa" w:date="2011-05-06T21:54:00Z">
        <w:r w:rsidR="005B15C4">
          <w:t xml:space="preserve">definir </w:t>
        </w:r>
      </w:ins>
      <w:ins w:id="527" w:author="Isa" w:date="2011-05-06T21:27:00Z">
        <w:r w:rsidRPr="00483748">
          <w:t xml:space="preserve">o melhor </w:t>
        </w:r>
        <w:proofErr w:type="gramStart"/>
        <w:r w:rsidRPr="00483748">
          <w:t>software</w:t>
        </w:r>
        <w:proofErr w:type="gramEnd"/>
        <w:r w:rsidRPr="00483748">
          <w:t>, passando d</w:t>
        </w:r>
        <w:r w:rsidR="005B15C4">
          <w:t>epois pelos processos de defini</w:t>
        </w:r>
      </w:ins>
      <w:ins w:id="528" w:author="Isa" w:date="2011-05-06T21:55:00Z">
        <w:r w:rsidR="005B15C4">
          <w:t>ção</w:t>
        </w:r>
      </w:ins>
      <w:ins w:id="529" w:author="Isa" w:date="2011-05-06T21:27:00Z">
        <w:r w:rsidR="005B15C4">
          <w:t xml:space="preserve"> </w:t>
        </w:r>
      </w:ins>
      <w:ins w:id="530" w:author="Isa" w:date="2011-05-06T21:55:00Z">
        <w:r w:rsidR="005B15C4">
          <w:t>de</w:t>
        </w:r>
      </w:ins>
      <w:ins w:id="531" w:author="Isa" w:date="2011-05-06T21:27:00Z">
        <w:r w:rsidRPr="00483748">
          <w:t xml:space="preserve"> prioridade destes e das suas características.</w:t>
        </w:r>
      </w:ins>
    </w:p>
    <w:p w14:paraId="22A0C5DE" w14:textId="77777777" w:rsidR="005B15C4" w:rsidRDefault="005B15C4">
      <w:pPr>
        <w:jc w:val="left"/>
        <w:rPr>
          <w:ins w:id="532" w:author="Isa" w:date="2011-05-06T21:57:00Z"/>
        </w:rPr>
      </w:pPr>
    </w:p>
    <w:p w14:paraId="496198A5" w14:textId="77777777" w:rsidR="005B15C4" w:rsidRDefault="005B15C4" w:rsidP="005B15C4">
      <w:pPr>
        <w:pStyle w:val="Cabealho2"/>
        <w:rPr>
          <w:ins w:id="533" w:author="Isa" w:date="2011-05-06T21:58:00Z"/>
        </w:rPr>
        <w:pPrChange w:id="534" w:author="Isa" w:date="2011-05-06T21:57:00Z">
          <w:pPr>
            <w:pStyle w:val="Cabealho3"/>
          </w:pPr>
        </w:pPrChange>
      </w:pPr>
    </w:p>
    <w:p w14:paraId="3003757B" w14:textId="6A225CA9" w:rsidR="00EC1463" w:rsidRPr="00EC1463" w:rsidRDefault="00EC1463" w:rsidP="005B15C4">
      <w:pPr>
        <w:rPr>
          <w:ins w:id="535" w:author="Isa" w:date="2011-05-06T21:57:00Z"/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  <w:rPrChange w:id="536" w:author="Isa" w:date="2011-05-06T22:01:00Z">
            <w:rPr>
              <w:ins w:id="537" w:author="Isa" w:date="2011-05-06T21:57:00Z"/>
              <w:color w:val="000000"/>
            </w:rPr>
          </w:rPrChange>
        </w:rPr>
        <w:pPrChange w:id="538" w:author="Isa" w:date="2011-05-06T21:58:00Z">
          <w:pPr>
            <w:pStyle w:val="Cabealho3"/>
          </w:pPr>
        </w:pPrChange>
      </w:pPr>
      <w:ins w:id="539" w:author="Isa" w:date="2011-05-06T22:01:00Z">
        <w:r>
          <w:rPr>
            <w:rFonts w:asciiTheme="majorHAnsi" w:eastAsiaTheme="majorEastAsia" w:hAnsiTheme="majorHAnsi" w:cstheme="majorBidi"/>
            <w:b/>
            <w:bCs/>
            <w:smallCaps/>
            <w:color w:val="632423" w:themeColor="accent2" w:themeShade="80"/>
            <w:sz w:val="26"/>
            <w:szCs w:val="26"/>
          </w:rPr>
          <w:t>7.2. Diagramas de casos de uso refinados</w:t>
        </w:r>
      </w:ins>
    </w:p>
    <w:p w14:paraId="2B6122A6" w14:textId="0A6D7C51" w:rsidR="005B15C4" w:rsidRPr="00EC1463" w:rsidRDefault="005B15C4" w:rsidP="00EC1463">
      <w:pPr>
        <w:rPr>
          <w:ins w:id="540" w:author="Isa" w:date="2011-05-06T22:02:00Z"/>
          <w:sz w:val="27"/>
          <w:szCs w:val="27"/>
          <w:rPrChange w:id="541" w:author="Isa" w:date="2011-05-06T22:05:00Z">
            <w:rPr>
              <w:ins w:id="542" w:author="Isa" w:date="2011-05-06T22:02:00Z"/>
              <w:lang w:val="en-US"/>
            </w:rPr>
          </w:rPrChange>
        </w:rPr>
        <w:pPrChange w:id="543" w:author="Isa" w:date="2011-05-06T22:05:00Z">
          <w:pPr/>
        </w:pPrChange>
      </w:pPr>
      <w:ins w:id="544" w:author="Isa" w:date="2011-05-06T21:57:00Z">
        <w:r>
          <w:rPr>
            <w:rStyle w:val="apple-tab-span"/>
            <w:rFonts w:ascii="Arial" w:hAnsi="Arial" w:cs="Arial"/>
            <w:color w:val="000000"/>
          </w:rPr>
          <w:tab/>
        </w:r>
        <w:r>
          <w:t>A</w:t>
        </w:r>
        <w:r w:rsidR="00EC1463">
          <w:t xml:space="preserve">nalisado o Diagrama de </w:t>
        </w:r>
      </w:ins>
      <w:ins w:id="545" w:author="Isa" w:date="2011-05-06T22:01:00Z">
        <w:r w:rsidR="00EC1463">
          <w:t>Casos de Uso</w:t>
        </w:r>
      </w:ins>
      <w:ins w:id="546" w:author="Isa" w:date="2011-05-06T21:57:00Z">
        <w:r>
          <w:t xml:space="preserve">, verificamos que podemos de refinar algumas acções. </w:t>
        </w:r>
        <w:r>
          <w:rPr>
            <w:sz w:val="27"/>
            <w:szCs w:val="27"/>
          </w:rPr>
          <w:br/>
        </w:r>
        <w:r>
          <w:rPr>
            <w:rStyle w:val="apple-tab-span"/>
            <w:rFonts w:ascii="Arial" w:hAnsi="Arial" w:cs="Arial"/>
            <w:color w:val="000000"/>
          </w:rPr>
          <w:tab/>
        </w:r>
        <w:r w:rsidRPr="00EC1463">
          <w:rPr>
            <w:color w:val="000000"/>
            <w:sz w:val="27"/>
            <w:szCs w:val="27"/>
            <w:lang w:val="en-US"/>
            <w:rPrChange w:id="547" w:author="Isa" w:date="2011-05-06T22:02:00Z">
              <w:rPr>
                <w:color w:val="000000"/>
                <w:sz w:val="27"/>
                <w:szCs w:val="27"/>
              </w:rPr>
            </w:rPrChange>
          </w:rPr>
          <w:br/>
        </w:r>
      </w:ins>
      <w:ins w:id="548" w:author="Isa" w:date="2011-05-06T22:00:00Z">
        <w:r w:rsidR="00EC1463" w:rsidRPr="00EC1463">
          <w:rPr>
            <w:rStyle w:val="Cabealho3Carcter"/>
            <w:rPrChange w:id="549" w:author="Isa" w:date="2011-05-06T22:05:00Z">
              <w:rPr/>
            </w:rPrChange>
          </w:rPr>
          <w:t>7.</w:t>
        </w:r>
      </w:ins>
      <w:ins w:id="550" w:author="Isa" w:date="2011-05-06T22:02:00Z">
        <w:r w:rsidR="00EC1463" w:rsidRPr="00EC1463">
          <w:rPr>
            <w:rStyle w:val="Cabealho3Carcter"/>
            <w:rPrChange w:id="551" w:author="Isa" w:date="2011-05-06T22:05:00Z">
              <w:rPr/>
            </w:rPrChange>
          </w:rPr>
          <w:t>2.</w:t>
        </w:r>
      </w:ins>
      <w:ins w:id="552" w:author="Isa" w:date="2011-05-06T22:00:00Z">
        <w:r w:rsidR="00EC1463" w:rsidRPr="00EC1463">
          <w:rPr>
            <w:rStyle w:val="Cabealho3Carcter"/>
            <w:rPrChange w:id="553" w:author="Isa" w:date="2011-05-06T22:05:00Z">
              <w:rPr/>
            </w:rPrChange>
          </w:rPr>
          <w:t xml:space="preserve">1. Data Base </w:t>
        </w:r>
        <w:proofErr w:type="spellStart"/>
        <w:r w:rsidR="00EC1463" w:rsidRPr="00EC1463">
          <w:rPr>
            <w:rStyle w:val="Cabealho3Carcter"/>
            <w:rPrChange w:id="554" w:author="Isa" w:date="2011-05-06T22:05:00Z">
              <w:rPr/>
            </w:rPrChange>
          </w:rPr>
          <w:t>Managment</w:t>
        </w:r>
        <w:proofErr w:type="spellEnd"/>
        <w:r w:rsidR="00EC1463" w:rsidRPr="00EC1463">
          <w:rPr>
            <w:rStyle w:val="Cabealho3Carcter"/>
            <w:rPrChange w:id="555" w:author="Isa" w:date="2011-05-06T22:05:00Z">
              <w:rPr/>
            </w:rPrChange>
          </w:rPr>
          <w:t xml:space="preserve"> </w:t>
        </w:r>
        <w:proofErr w:type="spellStart"/>
        <w:r w:rsidR="00EC1463" w:rsidRPr="00EC1463">
          <w:rPr>
            <w:rStyle w:val="Cabealho3Carcter"/>
            <w:rPrChange w:id="556" w:author="Isa" w:date="2011-05-06T22:05:00Z">
              <w:rPr/>
            </w:rPrChange>
          </w:rPr>
          <w:t>Subsystem</w:t>
        </w:r>
      </w:ins>
      <w:proofErr w:type="spellEnd"/>
    </w:p>
    <w:p w14:paraId="428F55F1" w14:textId="17D3A138" w:rsidR="00EC1463" w:rsidRDefault="00EC1463" w:rsidP="00EC1463">
      <w:pPr>
        <w:rPr>
          <w:ins w:id="557" w:author="Isa" w:date="2011-05-06T22:05:00Z"/>
        </w:rPr>
        <w:pPrChange w:id="558" w:author="Isa" w:date="2011-05-06T22:02:00Z">
          <w:pPr/>
        </w:pPrChange>
      </w:pPr>
      <w:ins w:id="559" w:author="Isa" w:date="2011-05-06T22:02:00Z">
        <w:r>
          <w:rPr>
            <w:lang w:val="en-US"/>
          </w:rPr>
          <w:tab/>
        </w:r>
        <w:r w:rsidRPr="00EC1463">
          <w:rPr>
            <w:rPrChange w:id="560" w:author="Isa" w:date="2011-05-06T22:03:00Z">
              <w:rPr>
                <w:lang w:val="en-US"/>
              </w:rPr>
            </w:rPrChange>
          </w:rPr>
          <w:t xml:space="preserve">As tarefas relacionadas </w:t>
        </w:r>
      </w:ins>
      <w:ins w:id="561" w:author="Isa" w:date="2011-05-06T22:04:00Z">
        <w:r>
          <w:t>a</w:t>
        </w:r>
      </w:ins>
      <w:ins w:id="562" w:author="Isa" w:date="2011-05-06T22:03:00Z">
        <w:r>
          <w:t xml:space="preserve"> base de dados</w:t>
        </w:r>
      </w:ins>
      <w:ins w:id="563" w:author="Isa" w:date="2011-05-06T22:04:00Z">
        <w:r>
          <w:t xml:space="preserve"> e a sua gestão</w:t>
        </w:r>
      </w:ins>
      <w:ins w:id="564" w:author="Isa" w:date="2011-05-06T22:03:00Z">
        <w:r>
          <w:t xml:space="preserve"> foram refinadas</w:t>
        </w:r>
      </w:ins>
      <w:ins w:id="565" w:author="Isa" w:date="2011-05-06T22:05:00Z">
        <w:r>
          <w:t xml:space="preserve"> e estão ilustradas no diagrama seguinte:</w:t>
        </w:r>
      </w:ins>
    </w:p>
    <w:p w14:paraId="2546E706" w14:textId="77777777" w:rsidR="00EC1463" w:rsidRDefault="00EC1463" w:rsidP="00EC1463">
      <w:pPr>
        <w:pStyle w:val="NormalWeb"/>
        <w:spacing w:before="0" w:beforeAutospacing="0" w:after="0" w:afterAutospacing="0"/>
        <w:jc w:val="center"/>
        <w:rPr>
          <w:ins w:id="566" w:author="Isa" w:date="2011-05-06T22:05:00Z"/>
          <w:color w:val="000000"/>
          <w:sz w:val="27"/>
          <w:szCs w:val="27"/>
        </w:rPr>
      </w:pPr>
      <w:ins w:id="567" w:author="Isa" w:date="2011-05-06T22:05:00Z">
        <w:r>
          <w:rPr>
            <w:rFonts w:ascii="Arial" w:hAnsi="Arial" w:cs="Arial"/>
            <w:color w:val="000000"/>
            <w:sz w:val="22"/>
            <w:szCs w:val="22"/>
          </w:rPr>
          <w:t>IMAGEM</w:t>
        </w:r>
      </w:ins>
    </w:p>
    <w:p w14:paraId="3143F9D1" w14:textId="77777777" w:rsidR="00EC1463" w:rsidRPr="00EC1463" w:rsidRDefault="00EC1463" w:rsidP="00EC1463">
      <w:pPr>
        <w:rPr>
          <w:ins w:id="568" w:author="Isa" w:date="2011-05-06T21:57:00Z"/>
          <w:rPrChange w:id="569" w:author="Isa" w:date="2011-05-06T22:03:00Z">
            <w:rPr>
              <w:ins w:id="570" w:author="Isa" w:date="2011-05-06T21:57:00Z"/>
              <w:color w:val="000000"/>
              <w:sz w:val="27"/>
              <w:szCs w:val="27"/>
            </w:rPr>
          </w:rPrChange>
        </w:rPr>
        <w:pPrChange w:id="571" w:author="Isa" w:date="2011-05-06T22:02:00Z">
          <w:pPr/>
        </w:pPrChange>
      </w:pPr>
    </w:p>
    <w:p w14:paraId="487AF4D3" w14:textId="21CFCD44" w:rsidR="005B15C4" w:rsidRPr="00EC1463" w:rsidRDefault="005B15C4" w:rsidP="00EC1463">
      <w:pPr>
        <w:pStyle w:val="Cabealho3"/>
        <w:rPr>
          <w:ins w:id="572" w:author="Isa" w:date="2011-05-06T21:57:00Z"/>
          <w:rPrChange w:id="573" w:author="Isa" w:date="2011-05-06T22:02:00Z">
            <w:rPr>
              <w:ins w:id="574" w:author="Isa" w:date="2011-05-06T21:57:00Z"/>
              <w:color w:val="000000"/>
              <w:sz w:val="27"/>
              <w:szCs w:val="27"/>
            </w:rPr>
          </w:rPrChange>
        </w:rPr>
        <w:pPrChange w:id="575" w:author="Isa" w:date="2011-05-06T22:02:00Z">
          <w:pPr>
            <w:pStyle w:val="Cabealho3"/>
            <w:spacing w:before="0"/>
          </w:pPr>
        </w:pPrChange>
      </w:pPr>
      <w:ins w:id="576" w:author="Isa" w:date="2011-05-06T21:59:00Z">
        <w:r w:rsidRPr="00EC1463">
          <w:rPr>
            <w:rPrChange w:id="577" w:author="Isa" w:date="2011-05-06T22:02:00Z">
              <w:rPr/>
            </w:rPrChange>
          </w:rPr>
          <w:t>7.2.</w:t>
        </w:r>
      </w:ins>
      <w:ins w:id="578" w:author="Isa" w:date="2011-05-06T22:02:00Z">
        <w:r w:rsidR="00EC1463" w:rsidRPr="00EC1463">
          <w:rPr>
            <w:rPrChange w:id="579" w:author="Isa" w:date="2011-05-06T22:02:00Z">
              <w:rPr>
                <w:lang w:val="en-US"/>
              </w:rPr>
            </w:rPrChange>
          </w:rPr>
          <w:t>2.</w:t>
        </w:r>
      </w:ins>
      <w:ins w:id="580" w:author="Isa" w:date="2011-05-06T21:59:00Z">
        <w:r w:rsidRPr="00EC1463">
          <w:rPr>
            <w:rPrChange w:id="581" w:author="Isa" w:date="2011-05-06T22:02:00Z">
              <w:rPr/>
            </w:rPrChange>
          </w:rPr>
          <w:t xml:space="preserve"> </w:t>
        </w:r>
      </w:ins>
      <w:proofErr w:type="gramStart"/>
      <w:ins w:id="582" w:author="Isa" w:date="2011-05-06T21:57:00Z">
        <w:r w:rsidRPr="00EC1463">
          <w:rPr>
            <w:rPrChange w:id="583" w:author="Isa" w:date="2011-05-06T22:0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>Software</w:t>
        </w:r>
        <w:proofErr w:type="gramEnd"/>
        <w:r w:rsidRPr="00EC1463">
          <w:rPr>
            <w:rPrChange w:id="584" w:author="Isa" w:date="2011-05-06T22:0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 xml:space="preserve"> </w:t>
        </w:r>
        <w:proofErr w:type="spellStart"/>
        <w:r w:rsidRPr="00EC1463">
          <w:rPr>
            <w:rPrChange w:id="585" w:author="Isa" w:date="2011-05-06T22:0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>Managment</w:t>
        </w:r>
        <w:proofErr w:type="spellEnd"/>
        <w:r w:rsidRPr="00EC1463">
          <w:rPr>
            <w:rPrChange w:id="586" w:author="Isa" w:date="2011-05-06T22:0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 xml:space="preserve"> </w:t>
        </w:r>
        <w:proofErr w:type="spellStart"/>
        <w:r w:rsidRPr="00EC1463">
          <w:rPr>
            <w:rPrChange w:id="587" w:author="Isa" w:date="2011-05-06T22:02:00Z">
              <w:rPr>
                <w:rFonts w:ascii="Arial" w:hAnsi="Arial" w:cs="Arial"/>
                <w:color w:val="000000"/>
                <w:sz w:val="28"/>
                <w:szCs w:val="28"/>
              </w:rPr>
            </w:rPrChange>
          </w:rPr>
          <w:t>Subsytem</w:t>
        </w:r>
        <w:proofErr w:type="spellEnd"/>
      </w:ins>
    </w:p>
    <w:p w14:paraId="4DF8C8A0" w14:textId="5C9AE8A9" w:rsidR="005B15C4" w:rsidRPr="00EC1463" w:rsidRDefault="005B15C4" w:rsidP="005B15C4">
      <w:pPr>
        <w:rPr>
          <w:ins w:id="588" w:author="Isa" w:date="2011-05-06T21:57:00Z"/>
          <w:sz w:val="27"/>
          <w:szCs w:val="27"/>
          <w:rPrChange w:id="589" w:author="Isa" w:date="2011-05-06T22:06:00Z">
            <w:rPr>
              <w:ins w:id="590" w:author="Isa" w:date="2011-05-06T21:57:00Z"/>
              <w:color w:val="000000"/>
              <w:sz w:val="27"/>
              <w:szCs w:val="27"/>
            </w:rPr>
          </w:rPrChange>
        </w:rPr>
      </w:pPr>
      <w:ins w:id="591" w:author="Isa" w:date="2011-05-06T21:57:00Z">
        <w:r w:rsidRPr="00EC1463">
          <w:rPr>
            <w:rStyle w:val="apple-tab-span"/>
            <w:rFonts w:ascii="Arial" w:hAnsi="Arial" w:cs="Arial"/>
            <w:color w:val="000000"/>
            <w:rPrChange w:id="592" w:author="Isa" w:date="2011-05-06T22:02:00Z">
              <w:rPr>
                <w:rStyle w:val="apple-tab-span"/>
                <w:rFonts w:ascii="Arial" w:hAnsi="Arial" w:cs="Arial"/>
                <w:color w:val="000000"/>
              </w:rPr>
            </w:rPrChange>
          </w:rPr>
          <w:tab/>
        </w:r>
        <w:r>
          <w:t>Tarefas relacionadas com os Softwares</w:t>
        </w:r>
        <w:proofErr w:type="gramStart"/>
        <w:r>
          <w:t>,</w:t>
        </w:r>
        <w:proofErr w:type="gramEnd"/>
        <w:r>
          <w:t xml:space="preserve"> podem ser agrupadas e refinadas. As tarefas como ver, registar, alterar ou apagar algum Software envolvem as mesmas entidades:</w:t>
        </w:r>
      </w:ins>
    </w:p>
    <w:p w14:paraId="5C359391" w14:textId="77777777" w:rsidR="005B15C4" w:rsidRDefault="005B15C4" w:rsidP="005B15C4">
      <w:pPr>
        <w:pStyle w:val="NormalWeb"/>
        <w:spacing w:before="0" w:beforeAutospacing="0" w:after="0" w:afterAutospacing="0"/>
        <w:jc w:val="center"/>
        <w:rPr>
          <w:ins w:id="593" w:author="Isa" w:date="2011-05-06T21:57:00Z"/>
          <w:color w:val="000000"/>
          <w:sz w:val="27"/>
          <w:szCs w:val="27"/>
        </w:rPr>
      </w:pPr>
      <w:ins w:id="594" w:author="Isa" w:date="2011-05-06T21:57:00Z">
        <w:r>
          <w:rPr>
            <w:rFonts w:ascii="Arial" w:hAnsi="Arial" w:cs="Arial"/>
            <w:color w:val="000000"/>
            <w:sz w:val="22"/>
            <w:szCs w:val="22"/>
          </w:rPr>
          <w:t>IMAGEM</w:t>
        </w:r>
      </w:ins>
    </w:p>
    <w:p w14:paraId="3DDC7323" w14:textId="3E8A500C" w:rsidR="00EC1463" w:rsidRDefault="00EC1463" w:rsidP="005B15C4">
      <w:pPr>
        <w:rPr>
          <w:ins w:id="595" w:author="Isa" w:date="2011-05-06T21:57:00Z"/>
          <w:color w:val="000000"/>
          <w:sz w:val="27"/>
          <w:szCs w:val="27"/>
        </w:rPr>
      </w:pPr>
    </w:p>
    <w:p w14:paraId="3945885E" w14:textId="3C0262A6" w:rsidR="005B15C4" w:rsidRDefault="00EC1463" w:rsidP="00EC1463">
      <w:pPr>
        <w:pStyle w:val="Cabealho3"/>
        <w:rPr>
          <w:ins w:id="596" w:author="Isa" w:date="2011-05-06T21:57:00Z"/>
          <w:sz w:val="27"/>
          <w:szCs w:val="27"/>
        </w:rPr>
        <w:pPrChange w:id="597" w:author="Isa" w:date="2011-05-06T22:02:00Z">
          <w:pPr>
            <w:pStyle w:val="Cabealho3"/>
            <w:spacing w:before="0"/>
          </w:pPr>
        </w:pPrChange>
      </w:pPr>
      <w:ins w:id="598" w:author="Isa" w:date="2011-05-06T22:00:00Z">
        <w:r>
          <w:t>7.</w:t>
        </w:r>
      </w:ins>
      <w:ins w:id="599" w:author="Isa" w:date="2011-05-06T22:02:00Z">
        <w:r>
          <w:t>2.</w:t>
        </w:r>
      </w:ins>
      <w:ins w:id="600" w:author="Isa" w:date="2011-05-06T22:00:00Z">
        <w:r>
          <w:t xml:space="preserve">3. </w:t>
        </w:r>
      </w:ins>
      <w:proofErr w:type="spellStart"/>
      <w:ins w:id="601" w:author="Isa" w:date="2011-05-06T21:57:00Z">
        <w:r w:rsidR="005B15C4">
          <w:t>Decision</w:t>
        </w:r>
        <w:proofErr w:type="spellEnd"/>
        <w:r w:rsidR="005B15C4">
          <w:t xml:space="preserve"> </w:t>
        </w:r>
        <w:proofErr w:type="spellStart"/>
        <w:r w:rsidR="005B15C4">
          <w:t>Suport</w:t>
        </w:r>
        <w:proofErr w:type="spellEnd"/>
        <w:r w:rsidR="005B15C4">
          <w:t xml:space="preserve"> </w:t>
        </w:r>
        <w:proofErr w:type="spellStart"/>
        <w:r w:rsidR="005B15C4">
          <w:t>Subsystem</w:t>
        </w:r>
        <w:proofErr w:type="spellEnd"/>
      </w:ins>
    </w:p>
    <w:p w14:paraId="3B8D4F4C" w14:textId="5E7D7BCE" w:rsidR="005B15C4" w:rsidRDefault="005B15C4" w:rsidP="00EC1463">
      <w:pPr>
        <w:rPr>
          <w:ins w:id="602" w:author="Isa" w:date="2011-05-06T21:57:00Z"/>
          <w:sz w:val="27"/>
          <w:szCs w:val="27"/>
        </w:rPr>
        <w:pPrChange w:id="603" w:author="Isa" w:date="2011-05-06T22:06:00Z">
          <w:pPr>
            <w:pStyle w:val="NormalWeb"/>
            <w:spacing w:before="0" w:beforeAutospacing="0" w:after="0" w:afterAutospacing="0"/>
          </w:pPr>
        </w:pPrChange>
      </w:pPr>
      <w:ins w:id="604" w:author="Isa" w:date="2011-05-06T21:57:00Z">
        <w:r>
          <w:rPr>
            <w:rStyle w:val="apple-tab-span"/>
            <w:rFonts w:ascii="Arial" w:hAnsi="Arial" w:cs="Arial"/>
            <w:color w:val="000000"/>
          </w:rPr>
          <w:tab/>
        </w:r>
        <w:r>
          <w:t>Todas as tare</w:t>
        </w:r>
        <w:r w:rsidR="00EC1463">
          <w:t xml:space="preserve">fas </w:t>
        </w:r>
      </w:ins>
      <w:ins w:id="605" w:author="Isa" w:date="2011-05-06T22:06:00Z">
        <w:r w:rsidR="00EC1463">
          <w:t>relativas</w:t>
        </w:r>
      </w:ins>
      <w:ins w:id="606" w:author="Isa" w:date="2011-05-06T21:57:00Z">
        <w:r>
          <w:t xml:space="preserve"> </w:t>
        </w:r>
      </w:ins>
      <w:ins w:id="607" w:author="Isa" w:date="2011-05-06T22:06:00Z">
        <w:r w:rsidR="00EC1463">
          <w:t xml:space="preserve">à </w:t>
        </w:r>
      </w:ins>
      <w:ins w:id="608" w:author="Isa" w:date="2011-05-06T21:57:00Z">
        <w:r w:rsidR="00EC1463">
          <w:t>escolh</w:t>
        </w:r>
      </w:ins>
      <w:ins w:id="609" w:author="Isa" w:date="2011-05-06T22:06:00Z">
        <w:r w:rsidR="00EC1463">
          <w:t>a</w:t>
        </w:r>
      </w:ins>
      <w:ins w:id="610" w:author="Isa" w:date="2011-05-06T21:57:00Z">
        <w:r w:rsidR="00EC1463">
          <w:t xml:space="preserve"> </w:t>
        </w:r>
      </w:ins>
      <w:ins w:id="611" w:author="Isa" w:date="2011-05-06T22:06:00Z">
        <w:r w:rsidR="00EC1463">
          <w:t>de</w:t>
        </w:r>
      </w:ins>
      <w:ins w:id="612" w:author="Isa" w:date="2011-05-06T21:57:00Z">
        <w:r>
          <w:t xml:space="preserve"> critéri</w:t>
        </w:r>
        <w:r w:rsidR="00EC1463">
          <w:t>os de classificação e avaliação</w:t>
        </w:r>
      </w:ins>
      <w:ins w:id="613" w:author="Isa" w:date="2011-05-06T22:07:00Z">
        <w:r w:rsidR="00EC1463">
          <w:t xml:space="preserve"> dos Softwares</w:t>
        </w:r>
      </w:ins>
      <w:ins w:id="614" w:author="Isa" w:date="2011-05-06T21:57:00Z">
        <w:r>
          <w:t xml:space="preserve"> estão especificadas neste Use Case:</w:t>
        </w:r>
      </w:ins>
    </w:p>
    <w:p w14:paraId="3727E596" w14:textId="77777777" w:rsidR="005B15C4" w:rsidRDefault="005B15C4" w:rsidP="00EC1463">
      <w:pPr>
        <w:ind w:left="2832" w:firstLine="708"/>
        <w:rPr>
          <w:ins w:id="615" w:author="Isa" w:date="2011-05-06T21:57:00Z"/>
          <w:sz w:val="27"/>
          <w:szCs w:val="27"/>
        </w:rPr>
        <w:pPrChange w:id="616" w:author="Isa" w:date="2011-05-06T22:06:00Z">
          <w:pPr>
            <w:pStyle w:val="NormalWeb"/>
            <w:spacing w:before="0" w:beforeAutospacing="0" w:after="0" w:afterAutospacing="0"/>
            <w:jc w:val="center"/>
          </w:pPr>
        </w:pPrChange>
      </w:pPr>
      <w:ins w:id="617" w:author="Isa" w:date="2011-05-06T21:57:00Z">
        <w:r>
          <w:t>IMAGEM</w:t>
        </w:r>
      </w:ins>
    </w:p>
    <w:p w14:paraId="4ED4B3F2" w14:textId="109F7034" w:rsidR="005B15C4" w:rsidRDefault="005B15C4" w:rsidP="00EC1463">
      <w:pPr>
        <w:rPr>
          <w:ins w:id="618" w:author="Isa" w:date="2011-05-06T21:56:00Z"/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  <w:pPrChange w:id="619" w:author="Isa" w:date="2011-05-06T22:06:00Z">
          <w:pPr>
            <w:jc w:val="left"/>
          </w:pPr>
        </w:pPrChange>
      </w:pPr>
      <w:ins w:id="620" w:author="Isa" w:date="2011-05-06T21:57:00Z">
        <w:r>
          <w:t xml:space="preserve"> </w:t>
        </w:r>
      </w:ins>
      <w:ins w:id="621" w:author="Isa" w:date="2011-05-06T21:56:00Z">
        <w:r>
          <w:br w:type="page"/>
        </w:r>
      </w:ins>
    </w:p>
    <w:p w14:paraId="3FDB65CD" w14:textId="77777777" w:rsidR="00483748" w:rsidDel="00EC1463" w:rsidRDefault="00483748" w:rsidP="00094013">
      <w:pPr>
        <w:pStyle w:val="Cabealho1"/>
        <w:rPr>
          <w:del w:id="622" w:author="Isa" w:date="2011-05-06T21:56:00Z"/>
        </w:rPr>
      </w:pPr>
    </w:p>
    <w:p w14:paraId="746E8997" w14:textId="4FA165E8" w:rsidR="00EC1463" w:rsidRDefault="00EC1463" w:rsidP="00EC1463">
      <w:pPr>
        <w:pStyle w:val="Cabealho1"/>
        <w:rPr>
          <w:ins w:id="623" w:author="Isa" w:date="2011-05-06T22:07:00Z"/>
        </w:rPr>
      </w:pPr>
      <w:moveToRangeStart w:id="624" w:author="Isa" w:date="2011-05-06T22:07:00Z" w:name="move292482968"/>
      <w:moveTo w:id="625" w:author="Isa" w:date="2011-05-06T22:07:00Z">
        <w:r>
          <w:t xml:space="preserve">Capítulo </w:t>
        </w:r>
      </w:moveTo>
      <w:ins w:id="626" w:author="Isa" w:date="2011-05-06T22:07:00Z">
        <w:r>
          <w:t>8</w:t>
        </w:r>
      </w:ins>
      <w:moveTo w:id="627" w:author="Isa" w:date="2011-05-06T22:07:00Z">
        <w:del w:id="628" w:author="Isa" w:date="2011-05-06T22:07:00Z">
          <w:r w:rsidDel="00EC1463">
            <w:delText>9</w:delText>
          </w:r>
        </w:del>
        <w:r>
          <w:t xml:space="preserve"> | DIAGRAMAS DE SEQUÊNCIA</w:t>
        </w:r>
      </w:moveTo>
    </w:p>
    <w:p w14:paraId="3FC0C673" w14:textId="77777777" w:rsidR="00EC1463" w:rsidRDefault="00EC1463" w:rsidP="00EC1463">
      <w:pPr>
        <w:rPr>
          <w:ins w:id="629" w:author="Isa" w:date="2011-05-06T22:08:00Z"/>
        </w:rPr>
        <w:pPrChange w:id="630" w:author="Isa" w:date="2011-05-06T22:07:00Z">
          <w:pPr>
            <w:pStyle w:val="Cabealho1"/>
          </w:pPr>
        </w:pPrChange>
      </w:pPr>
    </w:p>
    <w:p w14:paraId="6189F24E" w14:textId="0B8CF134" w:rsidR="00EC1463" w:rsidRDefault="00EC1463" w:rsidP="00EC1463">
      <w:pPr>
        <w:pStyle w:val="Cabealho2"/>
        <w:rPr>
          <w:ins w:id="631" w:author="Isa" w:date="2011-05-06T22:12:00Z"/>
        </w:rPr>
        <w:pPrChange w:id="632" w:author="Isa" w:date="2011-05-06T22:09:00Z">
          <w:pPr>
            <w:pStyle w:val="Cabealho1"/>
          </w:pPr>
        </w:pPrChange>
      </w:pPr>
      <w:ins w:id="633" w:author="Isa" w:date="2011-05-06T22:08:00Z">
        <w:r>
          <w:t>8.1. Diagramas de Sequ</w:t>
        </w:r>
      </w:ins>
      <w:ins w:id="634" w:author="Isa" w:date="2011-05-06T22:09:00Z">
        <w:r>
          <w:t>ê</w:t>
        </w:r>
      </w:ins>
      <w:ins w:id="635" w:author="Isa" w:date="2011-05-06T22:08:00Z">
        <w:r>
          <w:t>ncia</w:t>
        </w:r>
      </w:ins>
      <w:ins w:id="636" w:author="Isa" w:date="2011-05-06T22:09:00Z">
        <w:r>
          <w:t xml:space="preserve"> relativos às operações de Registo</w:t>
        </w:r>
      </w:ins>
    </w:p>
    <w:p w14:paraId="1E219D6C" w14:textId="156E0385" w:rsidR="00271FE2" w:rsidRDefault="00271FE2" w:rsidP="00271FE2">
      <w:pPr>
        <w:pStyle w:val="Cabealho3"/>
        <w:rPr>
          <w:ins w:id="637" w:author="Isa" w:date="2011-05-06T22:12:00Z"/>
        </w:rPr>
        <w:pPrChange w:id="638" w:author="Isa" w:date="2011-05-06T22:12:00Z">
          <w:pPr/>
        </w:pPrChange>
      </w:pPr>
      <w:ins w:id="639" w:author="Isa" w:date="2011-05-06T22:12:00Z">
        <w:r>
          <w:t>8.1.1</w:t>
        </w:r>
      </w:ins>
      <w:ins w:id="640" w:author="Isa" w:date="2011-05-06T22:13:00Z">
        <w:r>
          <w:t>.</w:t>
        </w:r>
      </w:ins>
      <w:ins w:id="641" w:author="Isa" w:date="2011-05-06T22:12:00Z">
        <w:r w:rsidRPr="00271FE2">
          <w:t xml:space="preserve"> </w:t>
        </w:r>
        <w:proofErr w:type="spellStart"/>
        <w:r w:rsidRPr="00271FE2">
          <w:t>Register</w:t>
        </w:r>
        <w:proofErr w:type="spellEnd"/>
        <w:r w:rsidRPr="00271FE2">
          <w:t xml:space="preserve"> New Software</w:t>
        </w:r>
      </w:ins>
    </w:p>
    <w:p w14:paraId="2C4846C4" w14:textId="6BCF9402" w:rsidR="00271FE2" w:rsidRPr="00271FE2" w:rsidRDefault="00271FE2" w:rsidP="00271FE2">
      <w:pPr>
        <w:rPr>
          <w:ins w:id="642" w:author="Isa" w:date="2011-05-06T22:12:00Z"/>
          <w:rPrChange w:id="643" w:author="Isa" w:date="2011-05-06T22:12:00Z">
            <w:rPr>
              <w:ins w:id="644" w:author="Isa" w:date="2011-05-06T22:12:00Z"/>
            </w:rPr>
          </w:rPrChange>
        </w:rPr>
        <w:pPrChange w:id="645" w:author="Isa" w:date="2011-05-06T22:12:00Z">
          <w:pPr/>
        </w:pPrChange>
      </w:pPr>
      <w:ins w:id="646" w:author="Isa" w:date="2011-05-06T22:12:00Z">
        <w:r>
          <w:t>IM</w:t>
        </w:r>
      </w:ins>
    </w:p>
    <w:p w14:paraId="0AA10B09" w14:textId="77777777" w:rsidR="00271FE2" w:rsidRPr="00271FE2" w:rsidRDefault="00271FE2" w:rsidP="00271FE2">
      <w:pPr>
        <w:ind w:firstLine="708"/>
        <w:rPr>
          <w:ins w:id="647" w:author="Isa" w:date="2011-05-06T22:12:00Z"/>
        </w:rPr>
        <w:pPrChange w:id="648" w:author="Isa" w:date="2011-05-06T22:13:00Z">
          <w:pPr/>
        </w:pPrChange>
      </w:pPr>
      <w:ins w:id="649" w:author="Isa" w:date="2011-05-06T22:12:00Z">
        <w:r w:rsidRPr="00271FE2">
          <w:t xml:space="preserve">Primeiramente, o utilizador pede para adicionar o novo software, ao qual o sistema lhe pergunta os dados do software que este pretende, tal como o nome, o website, etc. De seguida, o sistema lê os dados que foram inseridos através do método </w:t>
        </w:r>
        <w:proofErr w:type="spellStart"/>
        <w:proofErr w:type="gramStart"/>
        <w:r w:rsidRPr="00271FE2">
          <w:t>readData</w:t>
        </w:r>
        <w:proofErr w:type="spellEnd"/>
        <w:r w:rsidRPr="00271FE2">
          <w:t>(</w:t>
        </w:r>
        <w:proofErr w:type="gramEnd"/>
        <w:r w:rsidRPr="00271FE2">
          <w:t xml:space="preserve">), em que estes dados são guardados na variável data. Se estes já existirem na base de dados, é comunicada já a sua existência ao utilizador e a operação é cancelada. Caso contrário, o sistema procederá à verificação da validade dos dados usando o método </w:t>
        </w:r>
        <w:proofErr w:type="spellStart"/>
        <w:proofErr w:type="gramStart"/>
        <w:r w:rsidRPr="00271FE2">
          <w:t>verifyData</w:t>
        </w:r>
        <w:proofErr w:type="spellEnd"/>
        <w:r w:rsidRPr="00271FE2">
          <w:t>(</w:t>
        </w:r>
        <w:proofErr w:type="gramEnd"/>
        <w:r w:rsidRPr="00271FE2">
          <w:t xml:space="preserve">), em que a variável data é passada como referência. Após essa verificação, esta variável é passada para o método </w:t>
        </w:r>
        <w:proofErr w:type="spellStart"/>
        <w:proofErr w:type="gramStart"/>
        <w:r w:rsidRPr="00271FE2">
          <w:t>register</w:t>
        </w:r>
        <w:proofErr w:type="spellEnd"/>
        <w:r w:rsidRPr="00271FE2">
          <w:t>(</w:t>
        </w:r>
        <w:proofErr w:type="gramEnd"/>
        <w:r w:rsidRPr="00271FE2">
          <w:t>), que tratará de inserir o software e dados correspondentes na base de dados. Quando concluído o registo, é comunicado o sucesso da operação ao utilizador.</w:t>
        </w:r>
      </w:ins>
    </w:p>
    <w:p w14:paraId="5F3100BB" w14:textId="77777777" w:rsidR="00271FE2" w:rsidRPr="00271FE2" w:rsidRDefault="00271FE2" w:rsidP="00271FE2">
      <w:pPr>
        <w:rPr>
          <w:ins w:id="650" w:author="Isa" w:date="2011-05-06T22:12:00Z"/>
        </w:rPr>
      </w:pPr>
    </w:p>
    <w:p w14:paraId="75F5E311" w14:textId="2A494BF4" w:rsidR="00271FE2" w:rsidRPr="00271FE2" w:rsidRDefault="00271FE2" w:rsidP="00271FE2">
      <w:pPr>
        <w:pStyle w:val="Cabealho3"/>
        <w:rPr>
          <w:ins w:id="651" w:author="Isa" w:date="2011-05-06T22:12:00Z"/>
          <w:rPrChange w:id="652" w:author="Isa" w:date="2011-05-06T22:13:00Z">
            <w:rPr>
              <w:ins w:id="653" w:author="Isa" w:date="2011-05-06T22:12:00Z"/>
            </w:rPr>
          </w:rPrChange>
        </w:rPr>
        <w:pPrChange w:id="654" w:author="Isa" w:date="2011-05-06T22:13:00Z">
          <w:pPr/>
        </w:pPrChange>
      </w:pPr>
      <w:ins w:id="655" w:author="Isa" w:date="2011-05-06T22:13:00Z">
        <w:r w:rsidRPr="00271FE2">
          <w:rPr>
            <w:rPrChange w:id="656" w:author="Isa" w:date="2011-05-06T22:13:00Z">
              <w:rPr/>
            </w:rPrChange>
          </w:rPr>
          <w:t>8.1.</w:t>
        </w:r>
      </w:ins>
      <w:ins w:id="657" w:author="Isa" w:date="2011-05-06T22:12:00Z">
        <w:r w:rsidRPr="00271FE2">
          <w:rPr>
            <w:rPrChange w:id="658" w:author="Isa" w:date="2011-05-06T22:13:00Z">
              <w:rPr/>
            </w:rPrChange>
          </w:rPr>
          <w:t>2</w:t>
        </w:r>
      </w:ins>
      <w:ins w:id="659" w:author="Isa" w:date="2011-05-06T22:13:00Z">
        <w:r w:rsidRPr="00271FE2">
          <w:rPr>
            <w:rPrChange w:id="660" w:author="Isa" w:date="2011-05-06T22:13:00Z">
              <w:rPr/>
            </w:rPrChange>
          </w:rPr>
          <w:t>.</w:t>
        </w:r>
      </w:ins>
      <w:ins w:id="661" w:author="Isa" w:date="2011-05-06T22:12:00Z">
        <w:r w:rsidRPr="00271FE2">
          <w:rPr>
            <w:rPrChange w:id="662" w:author="Isa" w:date="2011-05-06T22:13:00Z">
              <w:rPr/>
            </w:rPrChange>
          </w:rPr>
          <w:t xml:space="preserve"> Delete </w:t>
        </w:r>
        <w:proofErr w:type="spellStart"/>
        <w:r w:rsidRPr="00271FE2">
          <w:rPr>
            <w:rPrChange w:id="663" w:author="Isa" w:date="2011-05-06T22:13:00Z">
              <w:rPr/>
            </w:rPrChange>
          </w:rPr>
          <w:t>Existing</w:t>
        </w:r>
        <w:proofErr w:type="spellEnd"/>
        <w:r w:rsidRPr="00271FE2">
          <w:rPr>
            <w:rPrChange w:id="664" w:author="Isa" w:date="2011-05-06T22:13:00Z">
              <w:rPr/>
            </w:rPrChange>
          </w:rPr>
          <w:t xml:space="preserve"> Software</w:t>
        </w:r>
      </w:ins>
    </w:p>
    <w:p w14:paraId="7514FAE9" w14:textId="2C3B19B2" w:rsidR="00271FE2" w:rsidRPr="00271FE2" w:rsidRDefault="00271FE2" w:rsidP="00271FE2">
      <w:pPr>
        <w:rPr>
          <w:ins w:id="665" w:author="Isa" w:date="2011-05-06T22:12:00Z"/>
        </w:rPr>
      </w:pPr>
      <w:ins w:id="666" w:author="Isa" w:date="2011-05-06T22:13:00Z">
        <w:r>
          <w:t>IM</w:t>
        </w:r>
      </w:ins>
    </w:p>
    <w:p w14:paraId="40EAA086" w14:textId="0C886112" w:rsidR="00271FE2" w:rsidRPr="00271FE2" w:rsidRDefault="00271FE2" w:rsidP="00271FE2">
      <w:pPr>
        <w:ind w:firstLine="708"/>
        <w:rPr>
          <w:ins w:id="667" w:author="Isa" w:date="2011-05-06T22:12:00Z"/>
        </w:rPr>
        <w:pPrChange w:id="668" w:author="Isa" w:date="2011-05-06T22:13:00Z">
          <w:pPr/>
        </w:pPrChange>
      </w:pPr>
      <w:ins w:id="669" w:author="Isa" w:date="2011-05-06T22:12:00Z">
        <w:r w:rsidRPr="00271FE2">
          <w:t>Aq</w:t>
        </w:r>
        <w:r>
          <w:t xml:space="preserve">ui, o utilizador indica qual o </w:t>
        </w:r>
      </w:ins>
      <w:ins w:id="670" w:author="Isa" w:date="2011-05-06T22:14:00Z">
        <w:r>
          <w:t>S</w:t>
        </w:r>
      </w:ins>
      <w:ins w:id="671" w:author="Isa" w:date="2011-05-06T22:12:00Z">
        <w:r w:rsidRPr="00271FE2">
          <w:t xml:space="preserve">oftware que pretende remover. Essa informação será lida pelo método </w:t>
        </w:r>
        <w:proofErr w:type="spellStart"/>
        <w:proofErr w:type="gramStart"/>
        <w:r w:rsidRPr="00271FE2">
          <w:t>readData</w:t>
        </w:r>
        <w:proofErr w:type="spellEnd"/>
        <w:r w:rsidRPr="00271FE2">
          <w:t>(</w:t>
        </w:r>
        <w:proofErr w:type="gramEnd"/>
        <w:r w:rsidRPr="00271FE2">
          <w:t>) e é armaze</w:t>
        </w:r>
        <w:r>
          <w:t xml:space="preserve">nada na variável data. Se este </w:t>
        </w:r>
      </w:ins>
      <w:ins w:id="672" w:author="Isa" w:date="2011-05-06T22:14:00Z">
        <w:r>
          <w:t>S</w:t>
        </w:r>
      </w:ins>
      <w:ins w:id="673" w:author="Isa" w:date="2011-05-06T22:12:00Z">
        <w:r w:rsidRPr="00271FE2">
          <w:t>oftware não existir na base de dados ou se não foi possível carregar a base de dados, será activada a excepção e será comunicado esse erro ao utilizador, sendo a operação cancelada de seguida.</w:t>
        </w:r>
      </w:ins>
    </w:p>
    <w:p w14:paraId="041D1378" w14:textId="353F4FD8" w:rsidR="00271FE2" w:rsidRPr="00271FE2" w:rsidRDefault="00271FE2" w:rsidP="00271FE2">
      <w:pPr>
        <w:ind w:firstLine="708"/>
        <w:rPr>
          <w:ins w:id="674" w:author="Isa" w:date="2011-05-06T22:12:00Z"/>
        </w:rPr>
        <w:pPrChange w:id="675" w:author="Isa" w:date="2011-05-06T22:13:00Z">
          <w:pPr/>
        </w:pPrChange>
      </w:pPr>
      <w:ins w:id="676" w:author="Isa" w:date="2011-05-06T22:12:00Z">
        <w:r w:rsidRPr="00271FE2">
          <w:t xml:space="preserve">Caso essa excepção não se verifique, é analisada a validade dos dados e é pedido ao utilizador que confirme </w:t>
        </w:r>
        <w:r>
          <w:t xml:space="preserve">a sua intenção de remover este </w:t>
        </w:r>
      </w:ins>
      <w:ins w:id="677" w:author="Isa" w:date="2011-05-06T22:14:00Z">
        <w:r>
          <w:t>S</w:t>
        </w:r>
      </w:ins>
      <w:ins w:id="678" w:author="Isa" w:date="2011-05-06T22:12:00Z">
        <w:r w:rsidRPr="00271FE2">
          <w:t>oftware da base de dados. Após ele dar a sua confirmação, é chamado o método remove, sendo a variável data passada como parâmetro. Este método tratará de</w:t>
        </w:r>
        <w:r>
          <w:t xml:space="preserve"> todo o processo de remoção do </w:t>
        </w:r>
      </w:ins>
      <w:ins w:id="679" w:author="Isa" w:date="2011-05-06T22:14:00Z">
        <w:r>
          <w:t>S</w:t>
        </w:r>
      </w:ins>
      <w:ins w:id="680" w:author="Isa" w:date="2011-05-06T22:12:00Z">
        <w:r w:rsidRPr="00271FE2">
          <w:t xml:space="preserve">oftware da base </w:t>
        </w:r>
      </w:ins>
      <w:ins w:id="681" w:author="Isa" w:date="2011-05-06T22:14:00Z">
        <w:r>
          <w:t xml:space="preserve">de </w:t>
        </w:r>
      </w:ins>
      <w:ins w:id="682" w:author="Isa" w:date="2011-05-06T22:12:00Z">
        <w:r>
          <w:t>dados. A</w:t>
        </w:r>
      </w:ins>
      <w:ins w:id="683" w:author="Isa" w:date="2011-05-06T22:14:00Z">
        <w:r>
          <w:t xml:space="preserve">pós </w:t>
        </w:r>
      </w:ins>
      <w:ins w:id="684" w:author="Isa" w:date="2011-05-06T22:12:00Z">
        <w:r w:rsidRPr="00271FE2">
          <w:t>concluída esta operação, o utilizador é informado sobre o sucesso da operação.</w:t>
        </w:r>
      </w:ins>
    </w:p>
    <w:p w14:paraId="6A808D73" w14:textId="77777777" w:rsidR="00271FE2" w:rsidRPr="00271FE2" w:rsidRDefault="00271FE2" w:rsidP="00271FE2">
      <w:pPr>
        <w:rPr>
          <w:ins w:id="685" w:author="Isa" w:date="2011-05-06T22:12:00Z"/>
        </w:rPr>
      </w:pPr>
    </w:p>
    <w:p w14:paraId="60BF7115" w14:textId="5F24CBFF" w:rsidR="00271FE2" w:rsidRPr="00271FE2" w:rsidRDefault="00271FE2" w:rsidP="00271FE2">
      <w:pPr>
        <w:pStyle w:val="Cabealho3"/>
        <w:rPr>
          <w:ins w:id="686" w:author="Isa" w:date="2011-05-06T22:12:00Z"/>
        </w:rPr>
        <w:pPrChange w:id="687" w:author="Isa" w:date="2011-05-06T22:14:00Z">
          <w:pPr/>
        </w:pPrChange>
      </w:pPr>
      <w:ins w:id="688" w:author="Isa" w:date="2011-05-06T22:13:00Z">
        <w:r>
          <w:t>8.1.</w:t>
        </w:r>
      </w:ins>
      <w:ins w:id="689" w:author="Isa" w:date="2011-05-06T22:12:00Z">
        <w:r w:rsidRPr="00271FE2">
          <w:t>3</w:t>
        </w:r>
      </w:ins>
      <w:ins w:id="690" w:author="Isa" w:date="2011-05-06T22:13:00Z">
        <w:r>
          <w:t>.</w:t>
        </w:r>
      </w:ins>
      <w:ins w:id="691" w:author="Isa" w:date="2011-05-06T22:12:00Z">
        <w:r w:rsidRPr="00271FE2">
          <w:t xml:space="preserve"> </w:t>
        </w:r>
        <w:proofErr w:type="spellStart"/>
        <w:r w:rsidRPr="00271FE2">
          <w:t>Change</w:t>
        </w:r>
        <w:proofErr w:type="spellEnd"/>
        <w:r w:rsidRPr="00271FE2">
          <w:t xml:space="preserve"> </w:t>
        </w:r>
        <w:proofErr w:type="spellStart"/>
        <w:r w:rsidRPr="00271FE2">
          <w:t>Existing</w:t>
        </w:r>
        <w:proofErr w:type="spellEnd"/>
        <w:r w:rsidRPr="00271FE2">
          <w:t xml:space="preserve"> Software</w:t>
        </w:r>
      </w:ins>
    </w:p>
    <w:p w14:paraId="2B621995" w14:textId="58E6F160" w:rsidR="00271FE2" w:rsidRPr="00271FE2" w:rsidRDefault="00271FE2" w:rsidP="00271FE2">
      <w:pPr>
        <w:rPr>
          <w:ins w:id="692" w:author="Isa" w:date="2011-05-06T22:12:00Z"/>
        </w:rPr>
      </w:pPr>
      <w:ins w:id="693" w:author="Isa" w:date="2011-05-06T22:14:00Z">
        <w:r>
          <w:t>IM</w:t>
        </w:r>
      </w:ins>
    </w:p>
    <w:p w14:paraId="6D7C32A2" w14:textId="42AB1EBB" w:rsidR="00271FE2" w:rsidRPr="00271FE2" w:rsidRDefault="00271FE2" w:rsidP="00271FE2">
      <w:pPr>
        <w:ind w:firstLine="708"/>
        <w:rPr>
          <w:ins w:id="694" w:author="Isa" w:date="2011-05-06T22:12:00Z"/>
        </w:rPr>
        <w:pPrChange w:id="695" w:author="Isa" w:date="2011-05-06T22:14:00Z">
          <w:pPr/>
        </w:pPrChange>
      </w:pPr>
      <w:ins w:id="696" w:author="Isa" w:date="2011-05-06T22:12:00Z">
        <w:r w:rsidRPr="00271FE2">
          <w:t xml:space="preserve">Após o utilizador pedir para editar um software, é-lhe pedido que insira os dados desse software, mais precisamente o nome, que será lido através do método </w:t>
        </w:r>
        <w:proofErr w:type="spellStart"/>
        <w:proofErr w:type="gramStart"/>
        <w:r w:rsidRPr="00271FE2">
          <w:rPr>
            <w:rStyle w:val="codCarcter"/>
            <w:rPrChange w:id="697" w:author="Isa" w:date="2011-05-06T22:19:00Z">
              <w:rPr/>
            </w:rPrChange>
          </w:rPr>
          <w:t>readData</w:t>
        </w:r>
        <w:proofErr w:type="spellEnd"/>
        <w:r w:rsidRPr="00271FE2">
          <w:rPr>
            <w:rStyle w:val="codCarcter"/>
            <w:rPrChange w:id="698" w:author="Isa" w:date="2011-05-06T22:19:00Z">
              <w:rPr/>
            </w:rPrChange>
          </w:rPr>
          <w:t>(</w:t>
        </w:r>
        <w:proofErr w:type="gramEnd"/>
        <w:r w:rsidRPr="00271FE2">
          <w:rPr>
            <w:rStyle w:val="codCarcter"/>
            <w:rPrChange w:id="699" w:author="Isa" w:date="2011-05-06T22:19:00Z">
              <w:rPr/>
            </w:rPrChange>
          </w:rPr>
          <w:t>)</w:t>
        </w:r>
        <w:r w:rsidRPr="00271FE2">
          <w:t xml:space="preserve"> e será armazenado na variável data. Se o</w:t>
        </w:r>
        <w:r>
          <w:t xml:space="preserve"> </w:t>
        </w:r>
      </w:ins>
      <w:ins w:id="700" w:author="Isa" w:date="2011-05-06T22:15:00Z">
        <w:r>
          <w:t>S</w:t>
        </w:r>
      </w:ins>
      <w:ins w:id="701" w:author="Isa" w:date="2011-05-06T22:12:00Z">
        <w:r w:rsidRPr="00271FE2">
          <w:t xml:space="preserve">oftware não existir na base de </w:t>
        </w:r>
        <w:r>
          <w:t>dados, ou se houver um problema</w:t>
        </w:r>
        <w:r w:rsidRPr="00271FE2">
          <w:t xml:space="preserve"> no acesso à base de dados, a operação será cancelada. Caso contrário, o caso de uso continuará com a verificação dos dados através do método </w:t>
        </w:r>
        <w:proofErr w:type="spellStart"/>
        <w:proofErr w:type="gramStart"/>
        <w:r w:rsidRPr="00271FE2">
          <w:rPr>
            <w:rStyle w:val="codCarcter"/>
            <w:rPrChange w:id="702" w:author="Isa" w:date="2011-05-06T22:19:00Z">
              <w:rPr/>
            </w:rPrChange>
          </w:rPr>
          <w:t>verifyData</w:t>
        </w:r>
        <w:proofErr w:type="spellEnd"/>
        <w:r w:rsidRPr="00271FE2">
          <w:rPr>
            <w:rStyle w:val="codCarcter"/>
            <w:rPrChange w:id="703" w:author="Isa" w:date="2011-05-06T22:19:00Z">
              <w:rPr/>
            </w:rPrChange>
          </w:rPr>
          <w:t>(data</w:t>
        </w:r>
        <w:proofErr w:type="gramEnd"/>
        <w:r w:rsidRPr="00271FE2">
          <w:rPr>
            <w:rStyle w:val="codCarcter"/>
            <w:rPrChange w:id="704" w:author="Isa" w:date="2011-05-06T22:19:00Z">
              <w:rPr/>
            </w:rPrChange>
          </w:rPr>
          <w:t>)</w:t>
        </w:r>
        <w:r w:rsidRPr="00271FE2">
          <w:rPr>
            <w:rPrChange w:id="705" w:author="Isa" w:date="2011-05-06T22:19:00Z">
              <w:rPr/>
            </w:rPrChange>
          </w:rPr>
          <w:t>.</w:t>
        </w:r>
        <w:r w:rsidRPr="00271FE2">
          <w:t xml:space="preserve"> Depois, na variável </w:t>
        </w:r>
        <w:proofErr w:type="spellStart"/>
        <w:r w:rsidRPr="00271FE2">
          <w:rPr>
            <w:rStyle w:val="codCarcter"/>
            <w:rPrChange w:id="706" w:author="Isa" w:date="2011-05-06T22:18:00Z">
              <w:rPr/>
            </w:rPrChange>
          </w:rPr>
          <w:t>dataSW</w:t>
        </w:r>
        <w:proofErr w:type="spellEnd"/>
        <w:r w:rsidRPr="00271FE2">
          <w:t xml:space="preserve"> será armazenada toda</w:t>
        </w:r>
        <w:r>
          <w:t xml:space="preserve"> a informação referente a esse </w:t>
        </w:r>
      </w:ins>
      <w:ins w:id="707" w:author="Isa" w:date="2011-05-06T22:15:00Z">
        <w:r>
          <w:t>S</w:t>
        </w:r>
      </w:ins>
      <w:ins w:id="708" w:author="Isa" w:date="2011-05-06T22:12:00Z">
        <w:r w:rsidRPr="00271FE2">
          <w:t xml:space="preserve">oftware, que será obtida através do método </w:t>
        </w:r>
        <w:proofErr w:type="spellStart"/>
        <w:r w:rsidRPr="00271FE2">
          <w:rPr>
            <w:rStyle w:val="codCarcter"/>
            <w:rPrChange w:id="709" w:author="Isa" w:date="2011-05-06T22:18:00Z">
              <w:rPr/>
            </w:rPrChange>
          </w:rPr>
          <w:t>getSWData</w:t>
        </w:r>
        <w:proofErr w:type="spellEnd"/>
        <w:r w:rsidRPr="00271FE2">
          <w:t>, passando data como parâmetro.</w:t>
        </w:r>
      </w:ins>
    </w:p>
    <w:p w14:paraId="50AF51F5" w14:textId="1E7650F2" w:rsidR="00271FE2" w:rsidRPr="00271FE2" w:rsidRDefault="00271FE2" w:rsidP="00271FE2">
      <w:pPr>
        <w:ind w:firstLine="708"/>
        <w:rPr>
          <w:ins w:id="710" w:author="Isa" w:date="2011-05-06T22:12:00Z"/>
        </w:rPr>
        <w:pPrChange w:id="711" w:author="Isa" w:date="2011-05-06T22:15:00Z">
          <w:pPr/>
        </w:pPrChange>
      </w:pPr>
      <w:ins w:id="712" w:author="Isa" w:date="2011-05-06T22:12:00Z">
        <w:r w:rsidRPr="00271FE2">
          <w:lastRenderedPageBreak/>
          <w:t>Em</w:t>
        </w:r>
        <w:r>
          <w:t xml:space="preserve"> seguida, toda a informação do </w:t>
        </w:r>
      </w:ins>
      <w:ins w:id="713" w:author="Isa" w:date="2011-05-06T22:18:00Z">
        <w:r>
          <w:t>S</w:t>
        </w:r>
      </w:ins>
      <w:ins w:id="714" w:author="Isa" w:date="2011-05-06T22:12:00Z">
        <w:r w:rsidRPr="00271FE2">
          <w:t xml:space="preserve">oftware é mostrada ao utilizador, de forma organizada, através do método </w:t>
        </w:r>
        <w:proofErr w:type="spellStart"/>
        <w:r w:rsidRPr="00271FE2">
          <w:rPr>
            <w:rStyle w:val="codCarcter"/>
            <w:rPrChange w:id="715" w:author="Isa" w:date="2011-05-06T22:18:00Z">
              <w:rPr/>
            </w:rPrChange>
          </w:rPr>
          <w:t>showSWData</w:t>
        </w:r>
        <w:proofErr w:type="spellEnd"/>
        <w:r w:rsidRPr="00271FE2">
          <w:t xml:space="preserve">, que recebe </w:t>
        </w:r>
        <w:proofErr w:type="spellStart"/>
        <w:r w:rsidRPr="00271FE2">
          <w:rPr>
            <w:rStyle w:val="codCarcter"/>
            <w:rPrChange w:id="716" w:author="Isa" w:date="2011-05-06T22:18:00Z">
              <w:rPr/>
            </w:rPrChange>
          </w:rPr>
          <w:t>dataSW</w:t>
        </w:r>
        <w:proofErr w:type="spellEnd"/>
        <w:r w:rsidRPr="00271FE2">
          <w:t xml:space="preserve"> como parâmetro.</w:t>
        </w:r>
      </w:ins>
    </w:p>
    <w:p w14:paraId="70E80D6D" w14:textId="77777777" w:rsidR="00271FE2" w:rsidRPr="00271FE2" w:rsidRDefault="00271FE2" w:rsidP="00271FE2">
      <w:pPr>
        <w:ind w:firstLine="708"/>
        <w:rPr>
          <w:ins w:id="717" w:author="Isa" w:date="2011-05-06T22:12:00Z"/>
        </w:rPr>
        <w:pPrChange w:id="718" w:author="Isa" w:date="2011-05-06T22:15:00Z">
          <w:pPr/>
        </w:pPrChange>
      </w:pPr>
      <w:ins w:id="719" w:author="Isa" w:date="2011-05-06T22:12:00Z">
        <w:r w:rsidRPr="00271FE2">
          <w:t xml:space="preserve">Aí o utilizador alterará os dados que pretender, e depois fará a submissão desses dados. Os dados que foram alterados serão lidos pelo método </w:t>
        </w:r>
        <w:proofErr w:type="spellStart"/>
        <w:proofErr w:type="gramStart"/>
        <w:r w:rsidRPr="00271FE2">
          <w:rPr>
            <w:rStyle w:val="codCarcter"/>
            <w:rPrChange w:id="720" w:author="Isa" w:date="2011-05-06T22:18:00Z">
              <w:rPr/>
            </w:rPrChange>
          </w:rPr>
          <w:t>readChangedData</w:t>
        </w:r>
        <w:proofErr w:type="spellEnd"/>
        <w:r w:rsidRPr="00271FE2">
          <w:rPr>
            <w:rStyle w:val="codCarcter"/>
            <w:rPrChange w:id="721" w:author="Isa" w:date="2011-05-06T22:18:00Z">
              <w:rPr/>
            </w:rPrChange>
          </w:rPr>
          <w:t>(</w:t>
        </w:r>
        <w:proofErr w:type="gramEnd"/>
        <w:r w:rsidRPr="00271FE2">
          <w:rPr>
            <w:rStyle w:val="codCarcter"/>
            <w:rPrChange w:id="722" w:author="Isa" w:date="2011-05-06T22:18:00Z">
              <w:rPr/>
            </w:rPrChange>
          </w:rPr>
          <w:t>)</w:t>
        </w:r>
        <w:r w:rsidRPr="00271FE2">
          <w:t xml:space="preserve"> e são guardados na variável </w:t>
        </w:r>
        <w:proofErr w:type="spellStart"/>
        <w:r w:rsidRPr="00271FE2">
          <w:rPr>
            <w:rStyle w:val="codCarcter"/>
            <w:rPrChange w:id="723" w:author="Isa" w:date="2011-05-06T22:18:00Z">
              <w:rPr/>
            </w:rPrChange>
          </w:rPr>
          <w:t>changedData</w:t>
        </w:r>
        <w:proofErr w:type="spellEnd"/>
        <w:r w:rsidRPr="00271FE2">
          <w:t xml:space="preserve">. De seguida, é feita a verificação da validade dos dados, por comparação com os dados anteriores. Para tal, é chamado o método </w:t>
        </w:r>
        <w:proofErr w:type="spellStart"/>
        <w:r w:rsidRPr="00271FE2">
          <w:rPr>
            <w:rStyle w:val="codCarcter"/>
            <w:rPrChange w:id="724" w:author="Isa" w:date="2011-05-06T22:18:00Z">
              <w:rPr/>
            </w:rPrChange>
          </w:rPr>
          <w:t>verifyChangedData</w:t>
        </w:r>
        <w:proofErr w:type="spellEnd"/>
        <w:r w:rsidRPr="00271FE2">
          <w:t>, sendo passados os dados alterados (</w:t>
        </w:r>
        <w:proofErr w:type="spellStart"/>
        <w:r w:rsidRPr="00271FE2">
          <w:rPr>
            <w:rStyle w:val="codCarcter"/>
            <w:rPrChange w:id="725" w:author="Isa" w:date="2011-05-06T22:18:00Z">
              <w:rPr/>
            </w:rPrChange>
          </w:rPr>
          <w:t>changedData</w:t>
        </w:r>
        <w:proofErr w:type="spellEnd"/>
        <w:r w:rsidRPr="00271FE2">
          <w:t>) e os dados anteriores (</w:t>
        </w:r>
        <w:proofErr w:type="spellStart"/>
        <w:r w:rsidRPr="00271FE2">
          <w:rPr>
            <w:rStyle w:val="codCarcter"/>
            <w:rPrChange w:id="726" w:author="Isa" w:date="2011-05-06T22:18:00Z">
              <w:rPr/>
            </w:rPrChange>
          </w:rPr>
          <w:t>dataSW</w:t>
        </w:r>
        <w:proofErr w:type="spellEnd"/>
        <w:r w:rsidRPr="00271FE2">
          <w:t xml:space="preserve">). Se, porventura, existe alguma incompatibilidade nos dados, o utilizador é informado do erro e é chamado novamente o método </w:t>
        </w:r>
        <w:proofErr w:type="spellStart"/>
        <w:r w:rsidRPr="00271FE2">
          <w:rPr>
            <w:rStyle w:val="codCarcter"/>
            <w:rPrChange w:id="727" w:author="Isa" w:date="2011-05-06T22:18:00Z">
              <w:rPr/>
            </w:rPrChange>
          </w:rPr>
          <w:t>showSWData</w:t>
        </w:r>
        <w:proofErr w:type="spellEnd"/>
        <w:r w:rsidRPr="00271FE2">
          <w:t xml:space="preserve">. Depois, o processo de alteração dos dados recomeçará. Quando as alterações forem válidas, a informação é gravada através do método </w:t>
        </w:r>
        <w:proofErr w:type="spellStart"/>
        <w:r w:rsidRPr="00271FE2">
          <w:rPr>
            <w:rStyle w:val="codCarcter"/>
            <w:rPrChange w:id="728" w:author="Isa" w:date="2011-05-06T22:18:00Z">
              <w:rPr/>
            </w:rPrChange>
          </w:rPr>
          <w:t>saveChangedData</w:t>
        </w:r>
        <w:proofErr w:type="spellEnd"/>
        <w:r w:rsidRPr="00271FE2">
          <w:t xml:space="preserve"> (passando </w:t>
        </w:r>
        <w:proofErr w:type="spellStart"/>
        <w:r w:rsidRPr="00271FE2">
          <w:rPr>
            <w:rStyle w:val="codCarcter"/>
            <w:rPrChange w:id="729" w:author="Isa" w:date="2011-05-06T22:18:00Z">
              <w:rPr/>
            </w:rPrChange>
          </w:rPr>
          <w:t>changedData</w:t>
        </w:r>
        <w:proofErr w:type="spellEnd"/>
        <w:r w:rsidRPr="00271FE2">
          <w:t xml:space="preserve"> como parâmetro) e o sucesso da operação é comunicado ao utilizador.</w:t>
        </w:r>
      </w:ins>
    </w:p>
    <w:p w14:paraId="1157FE3E" w14:textId="77777777" w:rsidR="00271FE2" w:rsidRPr="00271FE2" w:rsidRDefault="00271FE2" w:rsidP="00271FE2">
      <w:pPr>
        <w:rPr>
          <w:ins w:id="730" w:author="Isa" w:date="2011-05-06T22:12:00Z"/>
        </w:rPr>
      </w:pPr>
    </w:p>
    <w:p w14:paraId="77C15CB9" w14:textId="1E96B126" w:rsidR="00271FE2" w:rsidRPr="00271FE2" w:rsidRDefault="00271FE2" w:rsidP="00271FE2">
      <w:pPr>
        <w:pStyle w:val="Cabealho3"/>
        <w:rPr>
          <w:ins w:id="731" w:author="Isa" w:date="2011-05-06T22:12:00Z"/>
        </w:rPr>
        <w:pPrChange w:id="732" w:author="Isa" w:date="2011-05-06T22:15:00Z">
          <w:pPr/>
        </w:pPrChange>
      </w:pPr>
      <w:ins w:id="733" w:author="Isa" w:date="2011-05-06T22:15:00Z">
        <w:r>
          <w:t>8.1.</w:t>
        </w:r>
      </w:ins>
      <w:ins w:id="734" w:author="Isa" w:date="2011-05-06T22:12:00Z">
        <w:r w:rsidRPr="00271FE2">
          <w:t>4</w:t>
        </w:r>
      </w:ins>
      <w:ins w:id="735" w:author="Isa" w:date="2011-05-06T22:15:00Z">
        <w:r>
          <w:t>.</w:t>
        </w:r>
      </w:ins>
      <w:ins w:id="736" w:author="Isa" w:date="2011-05-06T22:12:00Z">
        <w:r w:rsidRPr="00271FE2">
          <w:t xml:space="preserve"> </w:t>
        </w:r>
        <w:proofErr w:type="spellStart"/>
        <w:r w:rsidRPr="00271FE2">
          <w:t>View</w:t>
        </w:r>
        <w:proofErr w:type="spellEnd"/>
        <w:r w:rsidRPr="00271FE2">
          <w:t xml:space="preserve"> </w:t>
        </w:r>
        <w:proofErr w:type="spellStart"/>
        <w:r w:rsidRPr="00271FE2">
          <w:t>Existing</w:t>
        </w:r>
        <w:proofErr w:type="spellEnd"/>
        <w:r w:rsidRPr="00271FE2">
          <w:t xml:space="preserve"> Software</w:t>
        </w:r>
      </w:ins>
    </w:p>
    <w:p w14:paraId="500F1AFE" w14:textId="77777777" w:rsidR="00271FE2" w:rsidRPr="00271FE2" w:rsidRDefault="00271FE2" w:rsidP="00271FE2">
      <w:pPr>
        <w:rPr>
          <w:ins w:id="737" w:author="Isa" w:date="2011-05-06T22:12:00Z"/>
        </w:rPr>
      </w:pPr>
    </w:p>
    <w:p w14:paraId="6E8B70CA" w14:textId="2B859945" w:rsidR="00271FE2" w:rsidRPr="00271FE2" w:rsidRDefault="00271FE2" w:rsidP="00271FE2">
      <w:pPr>
        <w:ind w:firstLine="708"/>
        <w:rPr>
          <w:ins w:id="738" w:author="Isa" w:date="2011-05-06T22:12:00Z"/>
        </w:rPr>
        <w:pPrChange w:id="739" w:author="Isa" w:date="2011-05-06T22:15:00Z">
          <w:pPr/>
        </w:pPrChange>
      </w:pPr>
      <w:ins w:id="740" w:author="Isa" w:date="2011-05-06T22:12:00Z">
        <w:r w:rsidRPr="00271FE2">
          <w:t xml:space="preserve">O utilizador selecciona a opção de ver um Software, pelo que lhe é pedido </w:t>
        </w:r>
        <w:r>
          <w:t xml:space="preserve">de seguida que insira dados do </w:t>
        </w:r>
      </w:ins>
      <w:ins w:id="741" w:author="Isa" w:date="2011-05-06T22:15:00Z">
        <w:r>
          <w:t>S</w:t>
        </w:r>
      </w:ins>
      <w:ins w:id="742" w:author="Isa" w:date="2011-05-06T22:12:00Z">
        <w:r w:rsidRPr="00271FE2">
          <w:t xml:space="preserve">oftware que este pretende consultar. Após essa inserção, o método </w:t>
        </w:r>
        <w:proofErr w:type="spellStart"/>
        <w:proofErr w:type="gramStart"/>
        <w:r w:rsidRPr="00271FE2">
          <w:rPr>
            <w:rStyle w:val="codCarcter"/>
            <w:rPrChange w:id="743" w:author="Isa" w:date="2011-05-06T22:17:00Z">
              <w:rPr/>
            </w:rPrChange>
          </w:rPr>
          <w:t>readData</w:t>
        </w:r>
        <w:proofErr w:type="spellEnd"/>
        <w:r w:rsidRPr="00271FE2">
          <w:rPr>
            <w:rStyle w:val="codCarcter"/>
            <w:rPrChange w:id="744" w:author="Isa" w:date="2011-05-06T22:17:00Z">
              <w:rPr/>
            </w:rPrChange>
          </w:rPr>
          <w:t>(</w:t>
        </w:r>
        <w:proofErr w:type="gramEnd"/>
        <w:r w:rsidRPr="00271FE2">
          <w:rPr>
            <w:rStyle w:val="codCarcter"/>
            <w:rPrChange w:id="745" w:author="Isa" w:date="2011-05-06T22:17:00Z">
              <w:rPr/>
            </w:rPrChange>
          </w:rPr>
          <w:t>)</w:t>
        </w:r>
        <w:r w:rsidRPr="00271FE2">
          <w:t xml:space="preserve"> é chamado para ler esses dados e guarda a leitura na variável data, sendo testados nesse método se os dados desse software existem na base de dados e se podem ser acedidos. Caso contrário, é reportada a excepção e a operação é cancelada.</w:t>
        </w:r>
      </w:ins>
    </w:p>
    <w:p w14:paraId="7672F283" w14:textId="34AC4AED" w:rsidR="00271FE2" w:rsidRPr="00271FE2" w:rsidRDefault="00271FE2" w:rsidP="00271FE2">
      <w:pPr>
        <w:ind w:firstLine="708"/>
        <w:rPr>
          <w:ins w:id="746" w:author="Isa" w:date="2011-05-06T22:12:00Z"/>
        </w:rPr>
        <w:pPrChange w:id="747" w:author="Isa" w:date="2011-05-06T22:15:00Z">
          <w:pPr/>
        </w:pPrChange>
      </w:pPr>
      <w:ins w:id="748" w:author="Isa" w:date="2011-05-06T22:12:00Z">
        <w:r w:rsidRPr="00271FE2">
          <w:t xml:space="preserve">A validade dos dados inseridos será verificada com o método </w:t>
        </w:r>
        <w:proofErr w:type="spellStart"/>
        <w:proofErr w:type="gramStart"/>
        <w:r w:rsidRPr="00271FE2">
          <w:rPr>
            <w:rStyle w:val="codCarcter"/>
            <w:rPrChange w:id="749" w:author="Isa" w:date="2011-05-06T22:17:00Z">
              <w:rPr/>
            </w:rPrChange>
          </w:rPr>
          <w:t>verifyData</w:t>
        </w:r>
        <w:proofErr w:type="spellEnd"/>
        <w:r w:rsidRPr="00271FE2">
          <w:rPr>
            <w:rStyle w:val="codCarcter"/>
            <w:rPrChange w:id="750" w:author="Isa" w:date="2011-05-06T22:17:00Z">
              <w:rPr/>
            </w:rPrChange>
          </w:rPr>
          <w:t>(</w:t>
        </w:r>
        <w:proofErr w:type="gramEnd"/>
        <w:r w:rsidRPr="00271FE2">
          <w:rPr>
            <w:rStyle w:val="codCarcter"/>
            <w:rPrChange w:id="751" w:author="Isa" w:date="2011-05-06T22:17:00Z">
              <w:rPr/>
            </w:rPrChange>
          </w:rPr>
          <w:t>)</w:t>
        </w:r>
        <w:r w:rsidRPr="00271FE2">
          <w:t xml:space="preserve">. De seguida, o método </w:t>
        </w:r>
        <w:proofErr w:type="spellStart"/>
        <w:proofErr w:type="gramStart"/>
        <w:r w:rsidRPr="00271FE2">
          <w:rPr>
            <w:rStyle w:val="codCarcter"/>
            <w:rPrChange w:id="752" w:author="Isa" w:date="2011-05-06T22:17:00Z">
              <w:rPr/>
            </w:rPrChange>
          </w:rPr>
          <w:t>getDataSoftware</w:t>
        </w:r>
      </w:ins>
      <w:proofErr w:type="spellEnd"/>
      <w:ins w:id="753" w:author="Isa" w:date="2011-05-06T22:17:00Z">
        <w:r w:rsidRPr="00271FE2">
          <w:rPr>
            <w:rStyle w:val="codCarcter"/>
            <w:rPrChange w:id="754" w:author="Isa" w:date="2011-05-06T22:17:00Z">
              <w:rPr/>
            </w:rPrChange>
          </w:rPr>
          <w:t>(data</w:t>
        </w:r>
        <w:proofErr w:type="gramEnd"/>
        <w:r w:rsidRPr="00271FE2">
          <w:rPr>
            <w:rStyle w:val="codCarcter"/>
            <w:rPrChange w:id="755" w:author="Isa" w:date="2011-05-06T22:17:00Z">
              <w:rPr/>
            </w:rPrChange>
          </w:rPr>
          <w:t>)</w:t>
        </w:r>
      </w:ins>
      <w:ins w:id="756" w:author="Isa" w:date="2011-05-06T22:12:00Z">
        <w:r w:rsidRPr="00271FE2">
          <w:t>, faz a recolha de tod</w:t>
        </w:r>
        <w:r>
          <w:t xml:space="preserve">a a informação relativa a esse </w:t>
        </w:r>
      </w:ins>
      <w:ins w:id="757" w:author="Isa" w:date="2011-05-06T22:15:00Z">
        <w:r>
          <w:t>S</w:t>
        </w:r>
      </w:ins>
      <w:ins w:id="758" w:author="Isa" w:date="2011-05-06T22:12:00Z">
        <w:r w:rsidRPr="00271FE2">
          <w:t xml:space="preserve">oftware, e é armazenada na variável </w:t>
        </w:r>
        <w:proofErr w:type="spellStart"/>
        <w:r w:rsidRPr="00271FE2">
          <w:rPr>
            <w:rStyle w:val="codCarcter"/>
            <w:rPrChange w:id="759" w:author="Isa" w:date="2011-05-06T22:18:00Z">
              <w:rPr/>
            </w:rPrChange>
          </w:rPr>
          <w:t>dataSW</w:t>
        </w:r>
        <w:proofErr w:type="spellEnd"/>
        <w:r w:rsidRPr="00271FE2">
          <w:t>.</w:t>
        </w:r>
      </w:ins>
    </w:p>
    <w:p w14:paraId="32CE7278" w14:textId="77249281" w:rsidR="00271FE2" w:rsidRPr="00271FE2" w:rsidRDefault="00271FE2" w:rsidP="00271FE2">
      <w:pPr>
        <w:ind w:firstLine="708"/>
        <w:rPr>
          <w:ins w:id="760" w:author="Isa" w:date="2011-05-06T22:12:00Z"/>
        </w:rPr>
        <w:pPrChange w:id="761" w:author="Isa" w:date="2011-05-06T22:15:00Z">
          <w:pPr/>
        </w:pPrChange>
      </w:pPr>
      <w:ins w:id="762" w:author="Isa" w:date="2011-05-06T22:12:00Z">
        <w:r w:rsidRPr="00271FE2">
          <w:t>Finalmente</w:t>
        </w:r>
        <w:proofErr w:type="gramStart"/>
        <w:r w:rsidRPr="00271FE2">
          <w:t>,</w:t>
        </w:r>
        <w:proofErr w:type="gramEnd"/>
        <w:r w:rsidRPr="00271FE2">
          <w:t xml:space="preserve"> é chamado o método </w:t>
        </w:r>
        <w:proofErr w:type="spellStart"/>
        <w:r w:rsidRPr="00271FE2">
          <w:rPr>
            <w:rStyle w:val="codCarcter"/>
            <w:rPrChange w:id="763" w:author="Isa" w:date="2011-05-06T22:18:00Z">
              <w:rPr/>
            </w:rPrChange>
          </w:rPr>
          <w:t>showSWData</w:t>
        </w:r>
        <w:proofErr w:type="spellEnd"/>
        <w:r w:rsidRPr="00271FE2">
          <w:t>, q</w:t>
        </w:r>
        <w:r>
          <w:t xml:space="preserve">ue mostrará a informação desse </w:t>
        </w:r>
      </w:ins>
      <w:ins w:id="764" w:author="Isa" w:date="2011-05-06T22:15:00Z">
        <w:r>
          <w:t>S</w:t>
        </w:r>
      </w:ins>
      <w:ins w:id="765" w:author="Isa" w:date="2011-05-06T22:12:00Z">
        <w:r w:rsidRPr="00271FE2">
          <w:t>oftware, de forma organizada, para o utilizador a poder consultar. Logo de seguida, é reportado o sucesso da operação.</w:t>
        </w:r>
      </w:ins>
    </w:p>
    <w:p w14:paraId="2997700E" w14:textId="77777777" w:rsidR="00271FE2" w:rsidRPr="00271FE2" w:rsidRDefault="00271FE2" w:rsidP="00271FE2">
      <w:pPr>
        <w:rPr>
          <w:rPrChange w:id="766" w:author="Isa" w:date="2011-05-06T22:12:00Z">
            <w:rPr/>
          </w:rPrChange>
        </w:rPr>
        <w:pPrChange w:id="767" w:author="Isa" w:date="2011-05-06T22:12:00Z">
          <w:pPr>
            <w:pStyle w:val="Cabealho1"/>
          </w:pPr>
        </w:pPrChange>
      </w:pPr>
    </w:p>
    <w:moveToRangeEnd w:id="624"/>
    <w:p w14:paraId="308ADF78" w14:textId="0E054737" w:rsidR="00271FE2" w:rsidRDefault="00271FE2" w:rsidP="00271FE2">
      <w:pPr>
        <w:pStyle w:val="Cabealho2"/>
        <w:rPr>
          <w:ins w:id="768" w:author="Isa" w:date="2011-05-06T22:19:00Z"/>
        </w:rPr>
        <w:pPrChange w:id="769" w:author="Isa" w:date="2011-05-06T22:10:00Z">
          <w:pPr>
            <w:pStyle w:val="Cabealho2"/>
          </w:pPr>
        </w:pPrChange>
      </w:pPr>
      <w:ins w:id="770" w:author="Isa" w:date="2011-05-06T22:10:00Z">
        <w:r>
          <w:t>8.2. Diagramas de Sequência relativos às operações de Consulta</w:t>
        </w:r>
      </w:ins>
    </w:p>
    <w:p w14:paraId="60B1EE5E" w14:textId="77777777" w:rsidR="00271FE2" w:rsidRDefault="00271FE2" w:rsidP="00271FE2">
      <w:pPr>
        <w:spacing w:after="0" w:line="240" w:lineRule="auto"/>
        <w:rPr>
          <w:ins w:id="771" w:author="Isa" w:date="2011-05-06T22:20:00Z"/>
          <w:rFonts w:ascii="Arial" w:eastAsia="Times New Roman" w:hAnsi="Arial" w:cs="Arial"/>
          <w:color w:val="000000"/>
        </w:rPr>
      </w:pPr>
    </w:p>
    <w:p w14:paraId="05C3321F" w14:textId="0969F6C2" w:rsidR="00271FE2" w:rsidRDefault="00CC5399" w:rsidP="00CC5399">
      <w:pPr>
        <w:pStyle w:val="Cabealho3"/>
        <w:rPr>
          <w:ins w:id="772" w:author="Isa" w:date="2011-05-06T22:21:00Z"/>
        </w:rPr>
        <w:pPrChange w:id="773" w:author="Isa" w:date="2011-05-06T22:20:00Z">
          <w:pPr>
            <w:spacing w:after="0" w:line="240" w:lineRule="auto"/>
            <w:jc w:val="left"/>
          </w:pPr>
        </w:pPrChange>
      </w:pPr>
      <w:ins w:id="774" w:author="Isa" w:date="2011-05-06T22:20:00Z">
        <w:r w:rsidRPr="00CC5399">
          <w:rPr>
            <w:rPrChange w:id="775" w:author="Isa" w:date="2011-05-06T22:20:00Z">
              <w:rPr/>
            </w:rPrChange>
          </w:rPr>
          <w:t>8.2.1.</w:t>
        </w:r>
      </w:ins>
      <w:ins w:id="776" w:author="Isa" w:date="2011-05-06T22:19:00Z">
        <w:r w:rsidRPr="00CC5399">
          <w:rPr>
            <w:rPrChange w:id="777" w:author="Isa" w:date="2011-05-06T22:20:00Z">
              <w:rPr/>
            </w:rPrChange>
          </w:rPr>
          <w:t xml:space="preserve"> </w:t>
        </w:r>
        <w:proofErr w:type="spellStart"/>
        <w:r w:rsidR="00271FE2" w:rsidRPr="00CC5399">
          <w:rPr>
            <w:rPrChange w:id="778" w:author="Isa" w:date="2011-05-06T22:20:00Z">
              <w:rPr/>
            </w:rPrChange>
          </w:rPr>
          <w:t>Consult</w:t>
        </w:r>
        <w:proofErr w:type="spellEnd"/>
        <w:r w:rsidR="00271FE2" w:rsidRPr="00CC5399">
          <w:rPr>
            <w:rPrChange w:id="779" w:author="Isa" w:date="2011-05-06T22:20:00Z">
              <w:rPr/>
            </w:rPrChange>
          </w:rPr>
          <w:t xml:space="preserve"> </w:t>
        </w:r>
        <w:proofErr w:type="spellStart"/>
        <w:r w:rsidR="00271FE2" w:rsidRPr="00CC5399">
          <w:rPr>
            <w:rPrChange w:id="780" w:author="Isa" w:date="2011-05-06T22:20:00Z">
              <w:rPr/>
            </w:rPrChange>
          </w:rPr>
          <w:t>Help</w:t>
        </w:r>
      </w:ins>
      <w:proofErr w:type="spellEnd"/>
    </w:p>
    <w:p w14:paraId="2297EE4B" w14:textId="77777777" w:rsidR="00CC5399" w:rsidRPr="00CC5399" w:rsidRDefault="00CC5399" w:rsidP="00CC5399">
      <w:pPr>
        <w:rPr>
          <w:ins w:id="781" w:author="Isa" w:date="2011-05-06T22:19:00Z"/>
          <w:rPrChange w:id="782" w:author="Isa" w:date="2011-05-06T22:21:00Z">
            <w:rPr>
              <w:ins w:id="783" w:author="Isa" w:date="2011-05-06T22:19:00Z"/>
              <w:rFonts w:ascii="Times New Roman" w:hAnsi="Times New Roman" w:cs="Times New Roman"/>
              <w:sz w:val="27"/>
              <w:szCs w:val="27"/>
            </w:rPr>
          </w:rPrChange>
        </w:rPr>
        <w:pPrChange w:id="784" w:author="Isa" w:date="2011-05-06T22:21:00Z">
          <w:pPr>
            <w:spacing w:after="0" w:line="240" w:lineRule="auto"/>
            <w:jc w:val="left"/>
          </w:pPr>
        </w:pPrChange>
      </w:pPr>
    </w:p>
    <w:p w14:paraId="67B6CAA7" w14:textId="77777777" w:rsidR="00CC5399" w:rsidRDefault="00271FE2" w:rsidP="00CC5399">
      <w:pPr>
        <w:ind w:firstLine="708"/>
        <w:rPr>
          <w:ins w:id="785" w:author="Isa" w:date="2011-05-06T22:21:00Z"/>
          <w:rFonts w:ascii="Times New Roman" w:hAnsi="Times New Roman" w:cs="Times New Roman"/>
          <w:sz w:val="27"/>
          <w:szCs w:val="27"/>
        </w:rPr>
        <w:pPrChange w:id="786" w:author="Isa" w:date="2011-05-06T22:21:00Z">
          <w:pPr>
            <w:spacing w:after="0" w:line="240" w:lineRule="auto"/>
          </w:pPr>
        </w:pPrChange>
      </w:pPr>
      <w:ins w:id="787" w:author="Isa" w:date="2011-05-06T22:19:00Z">
        <w:r w:rsidRPr="00271FE2">
          <w:t xml:space="preserve">Primeiramente, o utilizador deve inserir palavras-chave sobre o problema que teve ou a dúvida que pretende tirar. Estas palavras serão armazenadas na variável </w:t>
        </w:r>
        <w:proofErr w:type="spellStart"/>
        <w:r w:rsidRPr="00CC5399">
          <w:rPr>
            <w:rStyle w:val="codCarcter"/>
            <w:rPrChange w:id="788" w:author="Isa" w:date="2011-05-06T22:21:00Z">
              <w:rPr/>
            </w:rPrChange>
          </w:rPr>
          <w:t>keywords</w:t>
        </w:r>
        <w:proofErr w:type="spellEnd"/>
        <w:r w:rsidRPr="00271FE2">
          <w:t xml:space="preserve">, sendo escritas lá através do método </w:t>
        </w:r>
        <w:proofErr w:type="spellStart"/>
        <w:proofErr w:type="gramStart"/>
        <w:r w:rsidRPr="00CC5399">
          <w:rPr>
            <w:rStyle w:val="codCarcter"/>
            <w:rPrChange w:id="789" w:author="Isa" w:date="2011-05-06T22:21:00Z">
              <w:rPr/>
            </w:rPrChange>
          </w:rPr>
          <w:t>readHelpBox</w:t>
        </w:r>
        <w:proofErr w:type="spellEnd"/>
        <w:r w:rsidRPr="00CC5399">
          <w:rPr>
            <w:rStyle w:val="codCarcter"/>
            <w:rPrChange w:id="790" w:author="Isa" w:date="2011-05-06T22:21:00Z">
              <w:rPr/>
            </w:rPrChange>
          </w:rPr>
          <w:t>(</w:t>
        </w:r>
        <w:proofErr w:type="gramEnd"/>
        <w:r w:rsidRPr="00CC5399">
          <w:rPr>
            <w:rStyle w:val="codCarcter"/>
            <w:rPrChange w:id="791" w:author="Isa" w:date="2011-05-06T22:21:00Z">
              <w:rPr/>
            </w:rPrChange>
          </w:rPr>
          <w:t>)</w:t>
        </w:r>
        <w:r w:rsidRPr="00271FE2">
          <w:t xml:space="preserve">. A variável </w:t>
        </w:r>
        <w:proofErr w:type="spellStart"/>
        <w:r w:rsidRPr="00CC5399">
          <w:rPr>
            <w:rStyle w:val="codCarcter"/>
            <w:rPrChange w:id="792" w:author="Isa" w:date="2011-05-06T22:21:00Z">
              <w:rPr/>
            </w:rPrChange>
          </w:rPr>
          <w:t>keywords</w:t>
        </w:r>
        <w:proofErr w:type="spellEnd"/>
        <w:r w:rsidRPr="00271FE2">
          <w:t xml:space="preserve"> é então passada como parâmetro para o método </w:t>
        </w:r>
        <w:proofErr w:type="spellStart"/>
        <w:proofErr w:type="gramStart"/>
        <w:r w:rsidRPr="00CC5399">
          <w:rPr>
            <w:rStyle w:val="codCarcter"/>
            <w:rPrChange w:id="793" w:author="Isa" w:date="2011-05-06T22:21:00Z">
              <w:rPr/>
            </w:rPrChange>
          </w:rPr>
          <w:t>getResultsHelpDB</w:t>
        </w:r>
        <w:proofErr w:type="spellEnd"/>
        <w:r w:rsidRPr="00CC5399">
          <w:rPr>
            <w:rStyle w:val="codCarcter"/>
            <w:rPrChange w:id="794" w:author="Isa" w:date="2011-05-06T22:21:00Z">
              <w:rPr/>
            </w:rPrChange>
          </w:rPr>
          <w:t>(</w:t>
        </w:r>
        <w:proofErr w:type="gramEnd"/>
        <w:r w:rsidRPr="00CC5399">
          <w:rPr>
            <w:rStyle w:val="codCarcter"/>
            <w:rPrChange w:id="795" w:author="Isa" w:date="2011-05-06T22:21:00Z">
              <w:rPr/>
            </w:rPrChange>
          </w:rPr>
          <w:t>)</w:t>
        </w:r>
        <w:r w:rsidRPr="00271FE2">
          <w:t xml:space="preserve">, método este que tem como função seleccionar os artigos da base de dados de ajuda que se relacionam com as palavras inseridas pelo utilizador. Os resultados são guardados na variável </w:t>
        </w:r>
        <w:proofErr w:type="spellStart"/>
        <w:r w:rsidRPr="00CC5399">
          <w:rPr>
            <w:rStyle w:val="codCarcter"/>
            <w:rPrChange w:id="796" w:author="Isa" w:date="2011-05-06T22:21:00Z">
              <w:rPr/>
            </w:rPrChange>
          </w:rPr>
          <w:t>listart</w:t>
        </w:r>
        <w:r w:rsidRPr="00271FE2">
          <w:t>.</w:t>
        </w:r>
      </w:ins>
      <w:proofErr w:type="spellEnd"/>
    </w:p>
    <w:p w14:paraId="72569C5A" w14:textId="6A894919" w:rsidR="00271FE2" w:rsidRPr="00271FE2" w:rsidRDefault="00271FE2" w:rsidP="00CC5399">
      <w:pPr>
        <w:ind w:firstLine="708"/>
        <w:rPr>
          <w:ins w:id="797" w:author="Isa" w:date="2011-05-06T22:19:00Z"/>
          <w:rFonts w:ascii="Times New Roman" w:hAnsi="Times New Roman" w:cs="Times New Roman"/>
          <w:sz w:val="27"/>
          <w:szCs w:val="27"/>
        </w:rPr>
        <w:pPrChange w:id="798" w:author="Isa" w:date="2011-05-06T22:21:00Z">
          <w:pPr>
            <w:spacing w:after="0" w:line="240" w:lineRule="auto"/>
          </w:pPr>
        </w:pPrChange>
      </w:pPr>
      <w:ins w:id="799" w:author="Isa" w:date="2011-05-06T22:19:00Z">
        <w:r w:rsidRPr="00271FE2">
          <w:lastRenderedPageBreak/>
          <w:t xml:space="preserve">Os links para os artigos são então apresentados através do método </w:t>
        </w:r>
        <w:proofErr w:type="spellStart"/>
        <w:proofErr w:type="gramStart"/>
        <w:r w:rsidRPr="00CC5399">
          <w:rPr>
            <w:rStyle w:val="codCarcter"/>
            <w:rPrChange w:id="800" w:author="Isa" w:date="2011-05-06T22:21:00Z">
              <w:rPr/>
            </w:rPrChange>
          </w:rPr>
          <w:t>showResults</w:t>
        </w:r>
        <w:proofErr w:type="spellEnd"/>
        <w:r w:rsidRPr="00CC5399">
          <w:rPr>
            <w:rStyle w:val="codCarcter"/>
            <w:rPrChange w:id="801" w:author="Isa" w:date="2011-05-06T22:21:00Z">
              <w:rPr/>
            </w:rPrChange>
          </w:rPr>
          <w:t>(</w:t>
        </w:r>
        <w:proofErr w:type="gramEnd"/>
        <w:r w:rsidRPr="00CC5399">
          <w:rPr>
            <w:rStyle w:val="codCarcter"/>
            <w:rPrChange w:id="802" w:author="Isa" w:date="2011-05-06T22:21:00Z">
              <w:rPr/>
            </w:rPrChange>
          </w:rPr>
          <w:t>)</w:t>
        </w:r>
        <w:r w:rsidRPr="00271FE2">
          <w:t>.</w:t>
        </w:r>
      </w:ins>
    </w:p>
    <w:p w14:paraId="7FB90CAF" w14:textId="77777777" w:rsidR="00271FE2" w:rsidRPr="00271FE2" w:rsidRDefault="00271FE2" w:rsidP="00CC5399">
      <w:pPr>
        <w:ind w:firstLine="708"/>
        <w:rPr>
          <w:ins w:id="803" w:author="Isa" w:date="2011-05-06T22:19:00Z"/>
          <w:rFonts w:ascii="Times New Roman" w:hAnsi="Times New Roman" w:cs="Times New Roman"/>
          <w:sz w:val="27"/>
          <w:szCs w:val="27"/>
        </w:rPr>
        <w:pPrChange w:id="804" w:author="Isa" w:date="2011-05-06T22:22:00Z">
          <w:pPr>
            <w:spacing w:after="0" w:line="240" w:lineRule="auto"/>
          </w:pPr>
        </w:pPrChange>
      </w:pPr>
      <w:ins w:id="805" w:author="Isa" w:date="2011-05-06T22:19:00Z">
        <w:r w:rsidRPr="00271FE2">
          <w:t xml:space="preserve">Os artigos que mais palavras-chave contiverem nos seus textos, serão apresentados em primeiro lugar nos resultados. Aí o utilizador escolhe um artigo e clica no seu </w:t>
        </w:r>
        <w:proofErr w:type="gramStart"/>
        <w:r w:rsidRPr="00CC5399">
          <w:rPr>
            <w:i/>
            <w:rPrChange w:id="806" w:author="Isa" w:date="2011-05-06T22:25:00Z">
              <w:rPr/>
            </w:rPrChange>
          </w:rPr>
          <w:t>link</w:t>
        </w:r>
        <w:proofErr w:type="gramEnd"/>
        <w:r w:rsidRPr="00271FE2">
          <w:t xml:space="preserve">. Esse </w:t>
        </w:r>
        <w:r w:rsidRPr="00CC5399">
          <w:rPr>
            <w:i/>
            <w:rPrChange w:id="807" w:author="Isa" w:date="2011-05-06T22:25:00Z">
              <w:rPr/>
            </w:rPrChange>
          </w:rPr>
          <w:t>link</w:t>
        </w:r>
        <w:r w:rsidRPr="00271FE2">
          <w:t xml:space="preserve"> é lido pelo método </w:t>
        </w:r>
        <w:proofErr w:type="spellStart"/>
        <w:proofErr w:type="gramStart"/>
        <w:r w:rsidRPr="00CC5399">
          <w:rPr>
            <w:rStyle w:val="codCarcter"/>
            <w:rPrChange w:id="808" w:author="Isa" w:date="2011-05-06T22:22:00Z">
              <w:rPr/>
            </w:rPrChange>
          </w:rPr>
          <w:t>readLink</w:t>
        </w:r>
        <w:proofErr w:type="spellEnd"/>
        <w:r w:rsidRPr="00CC5399">
          <w:rPr>
            <w:rStyle w:val="codCarcter"/>
            <w:rPrChange w:id="809" w:author="Isa" w:date="2011-05-06T22:22:00Z">
              <w:rPr/>
            </w:rPrChange>
          </w:rPr>
          <w:t>(</w:t>
        </w:r>
        <w:proofErr w:type="gramEnd"/>
        <w:r w:rsidRPr="00CC5399">
          <w:rPr>
            <w:rStyle w:val="codCarcter"/>
            <w:rPrChange w:id="810" w:author="Isa" w:date="2011-05-06T22:22:00Z">
              <w:rPr/>
            </w:rPrChange>
          </w:rPr>
          <w:t>)</w:t>
        </w:r>
        <w:r w:rsidRPr="00271FE2">
          <w:t xml:space="preserve"> e é guardado na variável </w:t>
        </w:r>
        <w:r w:rsidRPr="00CC5399">
          <w:rPr>
            <w:rStyle w:val="codCarcter"/>
            <w:rPrChange w:id="811" w:author="Isa" w:date="2011-05-06T22:25:00Z">
              <w:rPr/>
            </w:rPrChange>
          </w:rPr>
          <w:t>link</w:t>
        </w:r>
        <w:r w:rsidRPr="00271FE2">
          <w:t xml:space="preserve">. Então é chamado o método </w:t>
        </w:r>
        <w:proofErr w:type="spellStart"/>
        <w:r w:rsidRPr="00CC5399">
          <w:rPr>
            <w:rStyle w:val="codCarcter"/>
            <w:rPrChange w:id="812" w:author="Isa" w:date="2011-05-06T22:22:00Z">
              <w:rPr/>
            </w:rPrChange>
          </w:rPr>
          <w:t>showArticle</w:t>
        </w:r>
        <w:proofErr w:type="spellEnd"/>
        <w:r w:rsidRPr="00271FE2">
          <w:t>, que tem como função abrir o artigo, sendo para este método passados a lista de artigos (</w:t>
        </w:r>
        <w:proofErr w:type="spellStart"/>
        <w:r w:rsidRPr="00CC5399">
          <w:rPr>
            <w:rStyle w:val="codCarcter"/>
            <w:rPrChange w:id="813" w:author="Isa" w:date="2011-05-06T22:22:00Z">
              <w:rPr/>
            </w:rPrChange>
          </w:rPr>
          <w:t>listart</w:t>
        </w:r>
        <w:proofErr w:type="spellEnd"/>
        <w:r w:rsidRPr="00271FE2">
          <w:t xml:space="preserve">) e o </w:t>
        </w:r>
        <w:proofErr w:type="gramStart"/>
        <w:r w:rsidRPr="00CC5399">
          <w:rPr>
            <w:i/>
            <w:rPrChange w:id="814" w:author="Isa" w:date="2011-05-06T22:25:00Z">
              <w:rPr/>
            </w:rPrChange>
          </w:rPr>
          <w:t>link</w:t>
        </w:r>
        <w:proofErr w:type="gramEnd"/>
        <w:r w:rsidRPr="00271FE2">
          <w:t xml:space="preserve"> para o artigo respectivo.  Se o utilizador encontrar a resposta à sua pergunta no artigo, é comunicado o sucesso da operação, caso contrário o utilizador poderá retroceder, sendo de novo chamado o método </w:t>
        </w:r>
        <w:proofErr w:type="spellStart"/>
        <w:r w:rsidRPr="00CC5399">
          <w:rPr>
            <w:rStyle w:val="codCarcter"/>
            <w:rPrChange w:id="815" w:author="Isa" w:date="2011-05-06T22:22:00Z">
              <w:rPr/>
            </w:rPrChange>
          </w:rPr>
          <w:t>showResults</w:t>
        </w:r>
        <w:proofErr w:type="spellEnd"/>
        <w:r w:rsidRPr="00271FE2">
          <w:t xml:space="preserve"> e o processo de escolha um artigo recomeçará. Se porventura o utilizador não encontrar nenhum </w:t>
        </w:r>
        <w:proofErr w:type="gramStart"/>
        <w:r w:rsidRPr="00CC5399">
          <w:rPr>
            <w:i/>
            <w:rPrChange w:id="816" w:author="Isa" w:date="2011-05-06T22:26:00Z">
              <w:rPr/>
            </w:rPrChange>
          </w:rPr>
          <w:t>link</w:t>
        </w:r>
        <w:proofErr w:type="gramEnd"/>
        <w:r w:rsidRPr="00271FE2">
          <w:t xml:space="preserve"> que corresponda ao que procura, ele poderá fazer uma nova procura, inserindo novas palavras-chave, sendo todo o processo de procura de artigos recomeçado.</w:t>
        </w:r>
        <w:bookmarkStart w:id="817" w:name="_GoBack"/>
        <w:bookmarkEnd w:id="817"/>
      </w:ins>
    </w:p>
    <w:p w14:paraId="792891E1" w14:textId="77777777" w:rsidR="00271FE2" w:rsidRPr="00271FE2" w:rsidRDefault="00271FE2" w:rsidP="00271FE2">
      <w:pPr>
        <w:rPr>
          <w:ins w:id="818" w:author="Isa" w:date="2011-05-06T22:19:00Z"/>
          <w:rFonts w:ascii="Times New Roman" w:hAnsi="Times New Roman" w:cs="Times New Roman"/>
          <w:sz w:val="27"/>
          <w:szCs w:val="27"/>
        </w:rPr>
        <w:pPrChange w:id="819" w:author="Isa" w:date="2011-05-06T22:20:00Z">
          <w:pPr>
            <w:spacing w:after="0" w:line="240" w:lineRule="auto"/>
            <w:jc w:val="left"/>
          </w:pPr>
        </w:pPrChange>
      </w:pPr>
    </w:p>
    <w:p w14:paraId="24714BC4" w14:textId="7B9C4663" w:rsidR="00271FE2" w:rsidRPr="00271FE2" w:rsidRDefault="00CC5399" w:rsidP="00CC5399">
      <w:pPr>
        <w:pStyle w:val="Cabealho3"/>
        <w:rPr>
          <w:ins w:id="820" w:author="Isa" w:date="2011-05-06T22:19:00Z"/>
          <w:rFonts w:ascii="Times New Roman" w:hAnsi="Times New Roman" w:cs="Times New Roman"/>
          <w:sz w:val="27"/>
          <w:szCs w:val="27"/>
        </w:rPr>
        <w:pPrChange w:id="821" w:author="Isa" w:date="2011-05-06T22:23:00Z">
          <w:pPr>
            <w:spacing w:after="0" w:line="240" w:lineRule="auto"/>
          </w:pPr>
        </w:pPrChange>
      </w:pPr>
      <w:ins w:id="822" w:author="Isa" w:date="2011-05-06T22:22:00Z">
        <w:r>
          <w:t>8.2.</w:t>
        </w:r>
      </w:ins>
      <w:ins w:id="823" w:author="Isa" w:date="2011-05-06T22:19:00Z">
        <w:r w:rsidR="00271FE2" w:rsidRPr="00271FE2">
          <w:t>6</w:t>
        </w:r>
      </w:ins>
      <w:ins w:id="824" w:author="Isa" w:date="2011-05-06T22:23:00Z">
        <w:r>
          <w:t>.</w:t>
        </w:r>
      </w:ins>
      <w:ins w:id="825" w:author="Isa" w:date="2011-05-06T22:19:00Z">
        <w:r w:rsidR="00271FE2" w:rsidRPr="00271FE2">
          <w:t xml:space="preserve"> </w:t>
        </w:r>
        <w:proofErr w:type="spellStart"/>
        <w:r w:rsidR="00271FE2" w:rsidRPr="00271FE2">
          <w:t>Consult</w:t>
        </w:r>
        <w:proofErr w:type="spellEnd"/>
        <w:r w:rsidR="00271FE2" w:rsidRPr="00271FE2">
          <w:t xml:space="preserve"> Tutorial</w:t>
        </w:r>
      </w:ins>
    </w:p>
    <w:p w14:paraId="29746EC1" w14:textId="77777777" w:rsidR="00271FE2" w:rsidRPr="00271FE2" w:rsidRDefault="00271FE2" w:rsidP="00271FE2">
      <w:pPr>
        <w:rPr>
          <w:ins w:id="826" w:author="Isa" w:date="2011-05-06T22:19:00Z"/>
          <w:rFonts w:ascii="Times New Roman" w:hAnsi="Times New Roman" w:cs="Times New Roman"/>
          <w:sz w:val="27"/>
          <w:szCs w:val="27"/>
        </w:rPr>
        <w:pPrChange w:id="827" w:author="Isa" w:date="2011-05-06T22:20:00Z">
          <w:pPr>
            <w:spacing w:after="0" w:line="240" w:lineRule="auto"/>
            <w:jc w:val="left"/>
          </w:pPr>
        </w:pPrChange>
      </w:pPr>
    </w:p>
    <w:p w14:paraId="72C99FB4" w14:textId="77777777" w:rsidR="00271FE2" w:rsidRPr="00271FE2" w:rsidRDefault="00271FE2" w:rsidP="00CC5399">
      <w:pPr>
        <w:ind w:firstLine="708"/>
        <w:rPr>
          <w:ins w:id="828" w:author="Isa" w:date="2011-05-06T22:19:00Z"/>
          <w:rFonts w:ascii="Times New Roman" w:hAnsi="Times New Roman" w:cs="Times New Roman"/>
          <w:sz w:val="27"/>
          <w:szCs w:val="27"/>
        </w:rPr>
        <w:pPrChange w:id="829" w:author="Isa" w:date="2011-05-06T22:23:00Z">
          <w:pPr>
            <w:spacing w:after="0" w:line="240" w:lineRule="auto"/>
          </w:pPr>
        </w:pPrChange>
      </w:pPr>
      <w:ins w:id="830" w:author="Isa" w:date="2011-05-06T22:19:00Z">
        <w:r w:rsidRPr="00271FE2">
          <w:t xml:space="preserve">Quando o utilizador pretender consultar um Tutorial, é-lhe apresentada uma lista de </w:t>
        </w:r>
        <w:proofErr w:type="gramStart"/>
        <w:r w:rsidRPr="00271FE2">
          <w:t>links</w:t>
        </w:r>
        <w:proofErr w:type="gramEnd"/>
        <w:r w:rsidRPr="00271FE2">
          <w:t xml:space="preserve"> para todos os Tutoriais disponíveis. Aí, este escolherá o tutorial que pretende. A escolha é lida através do método </w:t>
        </w:r>
        <w:proofErr w:type="spellStart"/>
        <w:proofErr w:type="gramStart"/>
        <w:r w:rsidRPr="00CC5399">
          <w:rPr>
            <w:rStyle w:val="codCarcter"/>
            <w:rPrChange w:id="831" w:author="Isa" w:date="2011-05-06T22:23:00Z">
              <w:rPr/>
            </w:rPrChange>
          </w:rPr>
          <w:t>readLink</w:t>
        </w:r>
        <w:proofErr w:type="spellEnd"/>
        <w:r w:rsidRPr="00CC5399">
          <w:rPr>
            <w:rStyle w:val="codCarcter"/>
            <w:rPrChange w:id="832" w:author="Isa" w:date="2011-05-06T22:23:00Z">
              <w:rPr/>
            </w:rPrChange>
          </w:rPr>
          <w:t>(</w:t>
        </w:r>
        <w:proofErr w:type="gramEnd"/>
        <w:r w:rsidRPr="00CC5399">
          <w:rPr>
            <w:rStyle w:val="codCarcter"/>
            <w:rPrChange w:id="833" w:author="Isa" w:date="2011-05-06T22:23:00Z">
              <w:rPr/>
            </w:rPrChange>
          </w:rPr>
          <w:t>)</w:t>
        </w:r>
        <w:r w:rsidRPr="00271FE2">
          <w:t xml:space="preserve"> e é armazenada na variável data. O método </w:t>
        </w:r>
        <w:proofErr w:type="spellStart"/>
        <w:proofErr w:type="gramStart"/>
        <w:r w:rsidRPr="00CC5399">
          <w:rPr>
            <w:rStyle w:val="codCarcter"/>
            <w:rPrChange w:id="834" w:author="Isa" w:date="2011-05-06T22:23:00Z">
              <w:rPr/>
            </w:rPrChange>
          </w:rPr>
          <w:t>getTutorial</w:t>
        </w:r>
        <w:proofErr w:type="spellEnd"/>
        <w:r w:rsidRPr="00CC5399">
          <w:rPr>
            <w:rStyle w:val="codCarcter"/>
            <w:rPrChange w:id="835" w:author="Isa" w:date="2011-05-06T22:23:00Z">
              <w:rPr/>
            </w:rPrChange>
          </w:rPr>
          <w:t>(</w:t>
        </w:r>
        <w:proofErr w:type="gramEnd"/>
        <w:r w:rsidRPr="00CC5399">
          <w:rPr>
            <w:rStyle w:val="codCarcter"/>
            <w:rPrChange w:id="836" w:author="Isa" w:date="2011-05-06T22:23:00Z">
              <w:rPr/>
            </w:rPrChange>
          </w:rPr>
          <w:t>)</w:t>
        </w:r>
        <w:r w:rsidRPr="00271FE2">
          <w:t xml:space="preserve"> irá obter então o tutorial correspondente, sendo este apresentado ao utilizador através do método </w:t>
        </w:r>
        <w:proofErr w:type="spellStart"/>
        <w:r w:rsidRPr="00CC5399">
          <w:rPr>
            <w:rStyle w:val="codCarcter"/>
            <w:rPrChange w:id="837" w:author="Isa" w:date="2011-05-06T22:23:00Z">
              <w:rPr/>
            </w:rPrChange>
          </w:rPr>
          <w:t>showTutorial</w:t>
        </w:r>
        <w:proofErr w:type="spellEnd"/>
        <w:r w:rsidRPr="00CC5399">
          <w:rPr>
            <w:rStyle w:val="codCarcter"/>
            <w:rPrChange w:id="838" w:author="Isa" w:date="2011-05-06T22:23:00Z">
              <w:rPr/>
            </w:rPrChange>
          </w:rPr>
          <w:t>()</w:t>
        </w:r>
        <w:r w:rsidRPr="00271FE2">
          <w:t xml:space="preserve">. Logo de seguida, é comunicado que a operação foi </w:t>
        </w:r>
        <w:proofErr w:type="gramStart"/>
        <w:r w:rsidRPr="00271FE2">
          <w:t>bem sucedida</w:t>
        </w:r>
        <w:proofErr w:type="gramEnd"/>
        <w:r w:rsidRPr="00271FE2">
          <w:t>.</w:t>
        </w:r>
      </w:ins>
    </w:p>
    <w:p w14:paraId="3C00A212" w14:textId="77777777" w:rsidR="00271FE2" w:rsidRPr="00271FE2" w:rsidRDefault="00271FE2" w:rsidP="00271FE2">
      <w:pPr>
        <w:rPr>
          <w:ins w:id="839" w:author="Isa" w:date="2011-05-06T22:19:00Z"/>
          <w:rFonts w:ascii="Times New Roman" w:hAnsi="Times New Roman" w:cs="Times New Roman"/>
          <w:sz w:val="27"/>
          <w:szCs w:val="27"/>
        </w:rPr>
        <w:pPrChange w:id="840" w:author="Isa" w:date="2011-05-06T22:20:00Z">
          <w:pPr>
            <w:spacing w:after="0" w:line="240" w:lineRule="auto"/>
            <w:jc w:val="left"/>
          </w:pPr>
        </w:pPrChange>
      </w:pPr>
    </w:p>
    <w:p w14:paraId="7F5652BE" w14:textId="76988CF0" w:rsidR="00271FE2" w:rsidRPr="00271FE2" w:rsidRDefault="00CC5399" w:rsidP="00CC5399">
      <w:pPr>
        <w:pStyle w:val="Cabealho3"/>
        <w:rPr>
          <w:ins w:id="841" w:author="Isa" w:date="2011-05-06T22:19:00Z"/>
          <w:rFonts w:ascii="Times New Roman" w:hAnsi="Times New Roman" w:cs="Times New Roman"/>
          <w:sz w:val="27"/>
          <w:szCs w:val="27"/>
        </w:rPr>
        <w:pPrChange w:id="842" w:author="Isa" w:date="2011-05-06T22:24:00Z">
          <w:pPr>
            <w:spacing w:after="0" w:line="240" w:lineRule="auto"/>
          </w:pPr>
        </w:pPrChange>
      </w:pPr>
      <w:ins w:id="843" w:author="Isa" w:date="2011-05-06T22:24:00Z">
        <w:r>
          <w:t>8.2.</w:t>
        </w:r>
      </w:ins>
      <w:ins w:id="844" w:author="Isa" w:date="2011-05-06T22:19:00Z">
        <w:r w:rsidR="00271FE2" w:rsidRPr="00271FE2">
          <w:t>7</w:t>
        </w:r>
      </w:ins>
      <w:ins w:id="845" w:author="Isa" w:date="2011-05-06T22:24:00Z">
        <w:r>
          <w:t>.</w:t>
        </w:r>
      </w:ins>
      <w:ins w:id="846" w:author="Isa" w:date="2011-05-06T22:19:00Z">
        <w:r>
          <w:t xml:space="preserve"> </w:t>
        </w:r>
        <w:proofErr w:type="spellStart"/>
        <w:r w:rsidR="00271FE2" w:rsidRPr="00271FE2">
          <w:t>Consult</w:t>
        </w:r>
        <w:proofErr w:type="spellEnd"/>
        <w:r w:rsidR="00271FE2" w:rsidRPr="00271FE2">
          <w:t xml:space="preserve"> </w:t>
        </w:r>
        <w:proofErr w:type="spellStart"/>
        <w:r w:rsidR="00271FE2" w:rsidRPr="00271FE2">
          <w:t>Software’s</w:t>
        </w:r>
        <w:proofErr w:type="spellEnd"/>
        <w:r w:rsidR="00271FE2" w:rsidRPr="00271FE2">
          <w:t xml:space="preserve"> Web Site</w:t>
        </w:r>
      </w:ins>
    </w:p>
    <w:p w14:paraId="2DB14ACC" w14:textId="77777777" w:rsidR="00271FE2" w:rsidRPr="00271FE2" w:rsidRDefault="00271FE2" w:rsidP="00271FE2">
      <w:pPr>
        <w:rPr>
          <w:ins w:id="847" w:author="Isa" w:date="2011-05-06T22:19:00Z"/>
          <w:rFonts w:ascii="Times New Roman" w:hAnsi="Times New Roman" w:cs="Times New Roman"/>
          <w:sz w:val="27"/>
          <w:szCs w:val="27"/>
        </w:rPr>
        <w:pPrChange w:id="848" w:author="Isa" w:date="2011-05-06T22:20:00Z">
          <w:pPr>
            <w:spacing w:after="0" w:line="240" w:lineRule="auto"/>
            <w:jc w:val="left"/>
          </w:pPr>
        </w:pPrChange>
      </w:pPr>
    </w:p>
    <w:p w14:paraId="058F2CAF" w14:textId="7716890C" w:rsidR="00271FE2" w:rsidRPr="00271FE2" w:rsidRDefault="00271FE2" w:rsidP="00CC5399">
      <w:pPr>
        <w:ind w:firstLine="708"/>
        <w:rPr>
          <w:ins w:id="849" w:author="Isa" w:date="2011-05-06T22:19:00Z"/>
          <w:rFonts w:ascii="Times New Roman" w:hAnsi="Times New Roman" w:cs="Times New Roman"/>
          <w:sz w:val="27"/>
          <w:szCs w:val="27"/>
        </w:rPr>
        <w:pPrChange w:id="850" w:author="Isa" w:date="2011-05-06T22:24:00Z">
          <w:pPr>
            <w:spacing w:after="0" w:line="240" w:lineRule="auto"/>
          </w:pPr>
        </w:pPrChange>
      </w:pPr>
      <w:ins w:id="851" w:author="Isa" w:date="2011-05-06T22:19:00Z">
        <w:r w:rsidRPr="00271FE2">
          <w:t xml:space="preserve">Após o utilizador clicar no botão para consultar o </w:t>
        </w:r>
        <w:proofErr w:type="spellStart"/>
        <w:r w:rsidRPr="00CC5399">
          <w:rPr>
            <w:i/>
            <w:rPrChange w:id="852" w:author="Isa" w:date="2011-05-06T22:25:00Z">
              <w:rPr/>
            </w:rPrChange>
          </w:rPr>
          <w:t>WebSite</w:t>
        </w:r>
        <w:proofErr w:type="spellEnd"/>
        <w:r w:rsidRPr="00271FE2">
          <w:t xml:space="preserve"> de um software, o </w:t>
        </w:r>
        <w:proofErr w:type="gramStart"/>
        <w:r w:rsidRPr="00CC5399">
          <w:rPr>
            <w:i/>
            <w:rPrChange w:id="853" w:author="Isa" w:date="2011-05-06T22:25:00Z">
              <w:rPr/>
            </w:rPrChange>
          </w:rPr>
          <w:t>link</w:t>
        </w:r>
        <w:proofErr w:type="gramEnd"/>
        <w:r w:rsidRPr="00271FE2">
          <w:t xml:space="preserve"> é lido através do método </w:t>
        </w:r>
        <w:proofErr w:type="spellStart"/>
        <w:r w:rsidRPr="00CC5399">
          <w:rPr>
            <w:rStyle w:val="codCarcter"/>
            <w:rPrChange w:id="854" w:author="Isa" w:date="2011-05-06T22:24:00Z">
              <w:rPr/>
            </w:rPrChange>
          </w:rPr>
          <w:t>readLink</w:t>
        </w:r>
        <w:proofErr w:type="spellEnd"/>
        <w:r w:rsidRPr="00271FE2">
          <w:t xml:space="preserve">. Depois, método </w:t>
        </w:r>
        <w:proofErr w:type="spellStart"/>
        <w:r w:rsidRPr="00CC5399">
          <w:rPr>
            <w:rStyle w:val="codCarcter"/>
            <w:rPrChange w:id="855" w:author="Isa" w:date="2011-05-06T22:24:00Z">
              <w:rPr/>
            </w:rPrChange>
          </w:rPr>
          <w:t>openWebsite</w:t>
        </w:r>
        <w:proofErr w:type="spellEnd"/>
        <w:r w:rsidRPr="00271FE2">
          <w:t xml:space="preserve"> (em que </w:t>
        </w:r>
        <w:r w:rsidRPr="00CC5399">
          <w:rPr>
            <w:rStyle w:val="codCarcter"/>
            <w:rPrChange w:id="856" w:author="Isa" w:date="2011-05-06T22:24:00Z">
              <w:rPr/>
            </w:rPrChange>
          </w:rPr>
          <w:t>link</w:t>
        </w:r>
        <w:r w:rsidRPr="00271FE2">
          <w:t xml:space="preserve"> é passada como parâmetro) tratará do processo de abrir, no espaç</w:t>
        </w:r>
        <w:r w:rsidR="00CC5399">
          <w:t xml:space="preserve">o devido, o </w:t>
        </w:r>
        <w:proofErr w:type="spellStart"/>
        <w:r w:rsidR="00CC5399" w:rsidRPr="00CC5399">
          <w:rPr>
            <w:i/>
            <w:rPrChange w:id="857" w:author="Isa" w:date="2011-05-06T22:25:00Z">
              <w:rPr/>
            </w:rPrChange>
          </w:rPr>
          <w:t>WebSite</w:t>
        </w:r>
        <w:proofErr w:type="spellEnd"/>
        <w:r w:rsidR="00CC5399">
          <w:t xml:space="preserve"> oficial do </w:t>
        </w:r>
      </w:ins>
      <w:ins w:id="858" w:author="Isa" w:date="2011-05-06T22:24:00Z">
        <w:r w:rsidR="00CC5399">
          <w:t>S</w:t>
        </w:r>
      </w:ins>
      <w:ins w:id="859" w:author="Isa" w:date="2011-05-06T22:19:00Z">
        <w:r w:rsidRPr="00271FE2">
          <w:t>oftware que o utilizador pretende, sendo o sucesso da operação comunicado de seguida.</w:t>
        </w:r>
      </w:ins>
    </w:p>
    <w:p w14:paraId="5F824C8F" w14:textId="77777777" w:rsidR="00271FE2" w:rsidRPr="00271FE2" w:rsidRDefault="00271FE2" w:rsidP="00271FE2">
      <w:pPr>
        <w:rPr>
          <w:ins w:id="860" w:author="Isa" w:date="2011-05-06T22:10:00Z"/>
          <w:rPrChange w:id="861" w:author="Isa" w:date="2011-05-06T22:19:00Z">
            <w:rPr>
              <w:ins w:id="862" w:author="Isa" w:date="2011-05-06T22:10:00Z"/>
            </w:rPr>
          </w:rPrChange>
        </w:rPr>
        <w:pPrChange w:id="863" w:author="Isa" w:date="2011-05-06T22:19:00Z">
          <w:pPr>
            <w:pStyle w:val="Cabealho2"/>
          </w:pPr>
        </w:pPrChange>
      </w:pPr>
    </w:p>
    <w:p w14:paraId="6E23C545" w14:textId="36C7BD6C" w:rsidR="00271FE2" w:rsidRDefault="00271FE2" w:rsidP="00271FE2">
      <w:pPr>
        <w:pStyle w:val="Cabealho2"/>
        <w:rPr>
          <w:ins w:id="864" w:author="Isa" w:date="2011-05-06T22:11:00Z"/>
        </w:rPr>
      </w:pPr>
      <w:ins w:id="865" w:author="Isa" w:date="2011-05-06T22:10:00Z">
        <w:r>
          <w:t xml:space="preserve">8.3. Diagramas de Sequência relativos às operações </w:t>
        </w:r>
      </w:ins>
      <w:ins w:id="866" w:author="Isa" w:date="2011-05-06T22:11:00Z">
        <w:r>
          <w:t>sobre a Base de Dados</w:t>
        </w:r>
      </w:ins>
    </w:p>
    <w:p w14:paraId="27BABC6A" w14:textId="5068D80A" w:rsidR="00271FE2" w:rsidRPr="003420E6" w:rsidRDefault="00271FE2" w:rsidP="00271FE2">
      <w:pPr>
        <w:pStyle w:val="Cabealho2"/>
        <w:rPr>
          <w:ins w:id="867" w:author="Isa" w:date="2011-05-06T22:11:00Z"/>
        </w:rPr>
      </w:pPr>
      <w:ins w:id="868" w:author="Isa" w:date="2011-05-06T22:11:00Z">
        <w:r>
          <w:t>8.4. Diagramas de Sequência relativos às operações de Comparação</w:t>
        </w:r>
      </w:ins>
    </w:p>
    <w:p w14:paraId="22BFE52D" w14:textId="77777777" w:rsidR="00271FE2" w:rsidRPr="00271FE2" w:rsidRDefault="00271FE2" w:rsidP="00271FE2">
      <w:pPr>
        <w:rPr>
          <w:ins w:id="869" w:author="Isa" w:date="2011-05-06T22:10:00Z"/>
          <w:rPrChange w:id="870" w:author="Isa" w:date="2011-05-06T22:11:00Z">
            <w:rPr>
              <w:ins w:id="871" w:author="Isa" w:date="2011-05-06T22:10:00Z"/>
            </w:rPr>
          </w:rPrChange>
        </w:rPr>
        <w:pPrChange w:id="872" w:author="Isa" w:date="2011-05-06T22:11:00Z">
          <w:pPr>
            <w:pStyle w:val="Cabealho2"/>
          </w:pPr>
        </w:pPrChange>
      </w:pPr>
    </w:p>
    <w:p w14:paraId="7B89BCFA" w14:textId="77777777" w:rsidR="00271FE2" w:rsidRPr="00271FE2" w:rsidRDefault="00271FE2" w:rsidP="00271FE2">
      <w:pPr>
        <w:rPr>
          <w:ins w:id="873" w:author="Isa" w:date="2011-05-06T22:10:00Z"/>
          <w:rPrChange w:id="874" w:author="Isa" w:date="2011-05-06T22:10:00Z">
            <w:rPr>
              <w:ins w:id="875" w:author="Isa" w:date="2011-05-06T22:10:00Z"/>
            </w:rPr>
          </w:rPrChange>
        </w:rPr>
        <w:pPrChange w:id="876" w:author="Isa" w:date="2011-05-06T22:10:00Z">
          <w:pPr>
            <w:pStyle w:val="Cabealho2"/>
          </w:pPr>
        </w:pPrChange>
      </w:pPr>
    </w:p>
    <w:p w14:paraId="1D5F8498" w14:textId="77777777" w:rsidR="00EC1463" w:rsidRPr="00EC1463" w:rsidRDefault="00EC1463" w:rsidP="00EC1463">
      <w:pPr>
        <w:rPr>
          <w:ins w:id="877" w:author="Isa" w:date="2011-05-06T22:07:00Z"/>
          <w:rPrChange w:id="878" w:author="Isa" w:date="2011-05-06T22:07:00Z">
            <w:rPr>
              <w:ins w:id="879" w:author="Isa" w:date="2011-05-06T22:07:00Z"/>
            </w:rPr>
          </w:rPrChange>
        </w:rPr>
        <w:pPrChange w:id="880" w:author="Isa" w:date="2011-05-06T22:07:00Z">
          <w:pPr>
            <w:pStyle w:val="Cabealho1"/>
          </w:pPr>
        </w:pPrChange>
      </w:pPr>
    </w:p>
    <w:p w14:paraId="64139AE5" w14:textId="7DCF5F74" w:rsidR="00EC2A95" w:rsidRDefault="00EC2A95" w:rsidP="00094013">
      <w:pPr>
        <w:pStyle w:val="Cabealho1"/>
        <w:rPr>
          <w:ins w:id="881" w:author="Isa" w:date="2011-05-06T21:56:00Z"/>
        </w:rPr>
      </w:pPr>
      <w:ins w:id="882" w:author="Ana Isabel Sampaio" w:date="2011-04-26T19:48:00Z">
        <w:r>
          <w:lastRenderedPageBreak/>
          <w:t xml:space="preserve">Capítulo </w:t>
        </w:r>
      </w:ins>
      <w:ins w:id="883" w:author="Isa" w:date="2011-05-06T22:07:00Z">
        <w:r w:rsidR="00EC1463">
          <w:t>9</w:t>
        </w:r>
      </w:ins>
      <w:ins w:id="884" w:author="Ana Isabel Sampaio" w:date="2011-04-26T19:48:00Z">
        <w:del w:id="885" w:author="Isa" w:date="2011-05-06T22:07:00Z">
          <w:r w:rsidDel="00EC1463">
            <w:delText>8</w:delText>
          </w:r>
        </w:del>
        <w:r>
          <w:t xml:space="preserve"> | DIAGRAMAS DE CLASSES</w:t>
        </w:r>
      </w:ins>
    </w:p>
    <w:p w14:paraId="5EDD336D" w14:textId="77777777" w:rsidR="005B15C4" w:rsidRPr="005B15C4" w:rsidRDefault="005B15C4" w:rsidP="005B15C4">
      <w:pPr>
        <w:rPr>
          <w:ins w:id="886" w:author="Ana Isabel Sampaio" w:date="2011-04-26T19:48:00Z"/>
          <w:rPrChange w:id="887" w:author="Isa" w:date="2011-05-06T21:56:00Z">
            <w:rPr>
              <w:ins w:id="888" w:author="Ana Isabel Sampaio" w:date="2011-04-26T19:48:00Z"/>
            </w:rPr>
          </w:rPrChange>
        </w:rPr>
        <w:pPrChange w:id="889" w:author="Isa" w:date="2011-05-06T21:56:00Z">
          <w:pPr>
            <w:pStyle w:val="Cabealho1"/>
          </w:pPr>
        </w:pPrChange>
      </w:pPr>
    </w:p>
    <w:p w14:paraId="6D2E442A" w14:textId="31F19EA2" w:rsidR="00EC2A95" w:rsidDel="00EC1463" w:rsidRDefault="00EC2A95" w:rsidP="00094013">
      <w:pPr>
        <w:pStyle w:val="Cabealho1"/>
        <w:rPr>
          <w:ins w:id="890" w:author="Ana Isabel Sampaio" w:date="2011-04-26T19:50:00Z"/>
        </w:rPr>
      </w:pPr>
      <w:moveFromRangeStart w:id="891" w:author="Isa" w:date="2011-05-06T22:07:00Z" w:name="move292482968"/>
      <w:moveFrom w:id="892" w:author="Isa" w:date="2011-05-06T22:07:00Z">
        <w:ins w:id="893" w:author="Ana Isabel Sampaio" w:date="2011-04-26T19:49:00Z">
          <w:r w:rsidDel="00EC1463">
            <w:t>Capítulo 9 | DIAGRAMAS DE SEQU</w:t>
          </w:r>
        </w:ins>
        <w:ins w:id="894" w:author="Ana Isabel Sampaio" w:date="2011-04-26T19:52:00Z">
          <w:r w:rsidDel="00EC1463">
            <w:t>Ê</w:t>
          </w:r>
        </w:ins>
        <w:ins w:id="895" w:author="Ana Isabel Sampaio" w:date="2011-04-26T19:49:00Z">
          <w:r w:rsidDel="00EC1463">
            <w:t>NCIA</w:t>
          </w:r>
        </w:ins>
      </w:moveFrom>
    </w:p>
    <w:moveFromRangeEnd w:id="891"/>
    <w:p w14:paraId="7BF4E5FF" w14:textId="77777777" w:rsidR="00EC2A95" w:rsidRDefault="00EC2A95">
      <w:pPr>
        <w:rPr>
          <w:ins w:id="896" w:author="Ana Isabel Sampaio" w:date="2011-04-26T19:52:00Z"/>
        </w:rPr>
        <w:pPrChange w:id="897" w:author="Ana Isabel Sampaio" w:date="2011-04-26T19:50:00Z">
          <w:pPr>
            <w:pStyle w:val="Cabealho1"/>
          </w:pPr>
        </w:pPrChange>
      </w:pPr>
    </w:p>
    <w:p w14:paraId="7CD8CB34" w14:textId="335BA610" w:rsidR="00EC2A95" w:rsidRDefault="00EC2A95" w:rsidP="00EC2A95">
      <w:pPr>
        <w:pStyle w:val="Cabealho1"/>
        <w:rPr>
          <w:ins w:id="898" w:author="Ana Isabel Sampaio" w:date="2011-04-26T19:53:00Z"/>
        </w:rPr>
      </w:pPr>
      <w:ins w:id="899" w:author="Ana Isabel Sampaio" w:date="2011-04-26T19:53:00Z">
        <w:r>
          <w:t>Capítulo 10 | E</w:t>
        </w:r>
      </w:ins>
      <w:ins w:id="900" w:author="Ana Isabel Sampaio" w:date="2011-04-26T19:54:00Z">
        <w:r w:rsidR="002D63E4">
          <w:t>SQUEMA LÓGICO DA BASE DE DADOS</w:t>
        </w:r>
      </w:ins>
    </w:p>
    <w:p w14:paraId="6C6514B8" w14:textId="77777777" w:rsidR="00EC2A95" w:rsidRDefault="00EC2A95">
      <w:pPr>
        <w:rPr>
          <w:ins w:id="901" w:author="Ana Isabel Sampaio" w:date="2011-04-26T20:24:00Z"/>
        </w:rPr>
        <w:pPrChange w:id="902" w:author="Ana Isabel Sampaio" w:date="2011-04-26T19:50:00Z">
          <w:pPr>
            <w:pStyle w:val="Cabealho1"/>
          </w:pPr>
        </w:pPrChange>
      </w:pPr>
    </w:p>
    <w:p w14:paraId="1C05B40C" w14:textId="77777777" w:rsidR="005E660C" w:rsidRPr="000F5CA0" w:rsidRDefault="005E660C">
      <w:pPr>
        <w:rPr>
          <w:ins w:id="903" w:author="Ana Isabel Sampaio" w:date="2011-04-26T19:49:00Z"/>
        </w:rPr>
        <w:pPrChange w:id="904" w:author="Ana Isabel Sampaio" w:date="2011-04-26T19:50:00Z">
          <w:pPr>
            <w:pStyle w:val="Cabealho1"/>
          </w:pPr>
        </w:pPrChange>
      </w:pPr>
    </w:p>
    <w:p w14:paraId="7BB82FED" w14:textId="77777777" w:rsidR="00EC2A95" w:rsidRPr="00094013" w:rsidRDefault="00EC2A95">
      <w:pPr>
        <w:rPr>
          <w:ins w:id="905" w:author="Ana Isabel Sampaio" w:date="2011-04-26T19:41:00Z"/>
        </w:rPr>
        <w:pPrChange w:id="906" w:author="Ana Isabel Sampaio" w:date="2011-04-26T19:46:00Z">
          <w:pPr>
            <w:pStyle w:val="Cabealho1"/>
          </w:pPr>
        </w:pPrChange>
      </w:pPr>
    </w:p>
    <w:p w14:paraId="2B1D443F" w14:textId="77777777" w:rsidR="00E748E7" w:rsidRDefault="00E748E7">
      <w:pPr>
        <w:rPr>
          <w:ins w:id="907" w:author="Ana Isabel Sampaio" w:date="2011-04-26T19:41:00Z"/>
          <w:rFonts w:asciiTheme="majorHAnsi" w:eastAsiaTheme="majorEastAsia" w:hAnsiTheme="majorHAnsi" w:cstheme="majorBidi"/>
          <w:color w:val="943634" w:themeColor="accent2" w:themeShade="BF"/>
          <w:sz w:val="28"/>
          <w:szCs w:val="28"/>
        </w:rPr>
        <w:pPrChange w:id="908" w:author="Ana Isabel Sampaio" w:date="2011-04-26T19:41:00Z">
          <w:pPr>
            <w:jc w:val="left"/>
          </w:pPr>
        </w:pPrChange>
      </w:pPr>
    </w:p>
    <w:p w14:paraId="1CCFF0DE" w14:textId="77777777" w:rsidR="00792BD2" w:rsidRDefault="00792BD2">
      <w:pPr>
        <w:jc w:val="left"/>
        <w:rPr>
          <w:ins w:id="909" w:author="Ana Isabel Sampaio" w:date="2011-04-26T19:46:00Z"/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ins w:id="910" w:author="Ana Isabel Sampaio" w:date="2011-04-26T19:46:00Z">
        <w:r>
          <w:br w:type="page"/>
        </w:r>
      </w:ins>
    </w:p>
    <w:p w14:paraId="70582F2A" w14:textId="77777777" w:rsidR="00A806FE" w:rsidRPr="00E748E7" w:rsidRDefault="00E748E7" w:rsidP="00A806FE">
      <w:pPr>
        <w:pStyle w:val="Cabealho1"/>
        <w:rPr>
          <w:rPrChange w:id="911" w:author="Ana Isabel Sampaio" w:date="2011-04-26T19:40:00Z">
            <w:rPr>
              <w:caps/>
            </w:rPr>
          </w:rPrChange>
        </w:rPr>
      </w:pPr>
      <w:ins w:id="912" w:author="Ana Isabel Sampaio" w:date="2011-04-26T19:42:00Z">
        <w:r>
          <w:lastRenderedPageBreak/>
          <w:t>C</w:t>
        </w:r>
      </w:ins>
      <w:ins w:id="913" w:author="Ana Isabel Sampaio" w:date="2011-04-26T19:43:00Z">
        <w:r>
          <w:t xml:space="preserve">apítulo </w:t>
        </w:r>
        <w:r>
          <w:rPr>
            <w:caps/>
          </w:rPr>
          <w:t>x |</w:t>
        </w:r>
      </w:ins>
      <w:ins w:id="914" w:author="Ana Isabel Sampaio" w:date="2011-04-26T19:42:00Z">
        <w:r>
          <w:rPr>
            <w:caps/>
          </w:rPr>
          <w:t xml:space="preserve"> </w:t>
        </w:r>
      </w:ins>
      <w:r w:rsidR="00A806FE">
        <w:rPr>
          <w:caps/>
        </w:rPr>
        <w:t>Conclusão</w:t>
      </w:r>
      <w:bookmarkEnd w:id="368"/>
    </w:p>
    <w:p w14:paraId="02165925" w14:textId="77777777" w:rsidR="00A806FE" w:rsidRDefault="00A806FE" w:rsidP="008A7665"/>
    <w:p w14:paraId="2E668FB9" w14:textId="26DEB596" w:rsidR="003B0A3E" w:rsidRPr="003B0A3E" w:rsidDel="008D5FAE" w:rsidRDefault="008D5FAE">
      <w:pPr>
        <w:rPr>
          <w:del w:id="915" w:author="Ana Isabel Sampaio" w:date="2011-04-26T20:28:00Z"/>
          <w:rFonts w:ascii="Times New Roman" w:hAnsi="Times New Roman" w:cs="Times New Roman"/>
          <w:color w:val="000000"/>
          <w:sz w:val="27"/>
          <w:szCs w:val="27"/>
        </w:rPr>
        <w:pPrChange w:id="916" w:author="Ana Isabel Sampaio" w:date="2011-04-26T20:28:00Z">
          <w:pPr>
            <w:ind w:firstLine="708"/>
          </w:pPr>
        </w:pPrChange>
      </w:pPr>
      <w:ins w:id="917" w:author="Ana Isabel Sampaio" w:date="2011-04-26T20:28:00Z">
        <w:r>
          <w:tab/>
        </w:r>
      </w:ins>
      <w:del w:id="918" w:author="Ana Isabel Sampaio" w:date="2011-04-26T20:28:00Z">
        <w:r w:rsidR="003B0A3E" w:rsidRPr="003B0A3E" w:rsidDel="008D5FAE">
          <w:delText xml:space="preserve">Embora esta seja a fase inicial do projecto, tivemos já a oportunidade de reflectir e apreender os aspectos fulcrais do nosso projecto. </w:delText>
        </w:r>
      </w:del>
    </w:p>
    <w:p w14:paraId="2FA4774A" w14:textId="5203B6AC" w:rsidR="003B0A3E" w:rsidRDefault="003B0A3E">
      <w:pPr>
        <w:rPr>
          <w:ins w:id="919" w:author="Ana Isabel Sampaio" w:date="2011-04-26T20:25:00Z"/>
        </w:rPr>
        <w:pPrChange w:id="920" w:author="Ana Isabel Sampaio" w:date="2011-04-26T20:28:00Z">
          <w:pPr>
            <w:ind w:firstLine="708"/>
          </w:pPr>
        </w:pPrChange>
      </w:pPr>
      <w:r w:rsidRPr="003B0A3E">
        <w:t>Num</w:t>
      </w:r>
      <w:ins w:id="921" w:author="Hugo" w:date="2011-04-03T23:26:00Z">
        <w:r w:rsidR="004B72DE">
          <w:t>a</w:t>
        </w:r>
      </w:ins>
      <w:r w:rsidRPr="003B0A3E">
        <w:t xml:space="preserve"> primeira fase, tivemos como </w:t>
      </w:r>
      <w:del w:id="922" w:author="Ana Isabel Sampaio" w:date="2011-04-26T20:25:00Z">
        <w:r w:rsidRPr="003B0A3E" w:rsidDel="005E660C">
          <w:delText xml:space="preserve">grande </w:delText>
        </w:r>
      </w:del>
      <w:r w:rsidRPr="003B0A3E">
        <w:t>desafio perceber em que consistia o projecto proposto</w:t>
      </w:r>
      <w:ins w:id="923" w:author="Ana Isabel Sampaio" w:date="2011-04-26T20:28:00Z">
        <w:r w:rsidR="008D5FAE">
          <w:t xml:space="preserve">. </w:t>
        </w:r>
      </w:ins>
      <w:del w:id="924" w:author="Ana Isabel Sampaio" w:date="2011-04-26T20:28:00Z">
        <w:r w:rsidRPr="003B0A3E" w:rsidDel="008D5FAE">
          <w:delText xml:space="preserve">, </w:delText>
        </w:r>
      </w:del>
      <w:ins w:id="925" w:author="Ana Isabel Sampaio" w:date="2011-04-26T20:28:00Z">
        <w:r w:rsidR="008D5FAE">
          <w:t>P</w:t>
        </w:r>
      </w:ins>
      <w:del w:id="926" w:author="Ana Isabel Sampaio" w:date="2011-04-26T20:28:00Z">
        <w:r w:rsidRPr="003B0A3E" w:rsidDel="008D5FAE">
          <w:delText>e p</w:delText>
        </w:r>
      </w:del>
      <w:r w:rsidRPr="003B0A3E">
        <w:t>ara tal</w:t>
      </w:r>
      <w:ins w:id="927" w:author="Ana Isabel Sampaio" w:date="2011-04-26T22:09:00Z">
        <w:r w:rsidR="00094013">
          <w:t>,</w:t>
        </w:r>
      </w:ins>
      <w:r w:rsidRPr="003B0A3E">
        <w:t xml:space="preserve"> foi necessário </w:t>
      </w:r>
      <w:ins w:id="928" w:author="Ana Isabel Sampaio" w:date="2011-04-26T20:27:00Z">
        <w:r w:rsidR="008D5FAE" w:rsidRPr="003B0A3E">
          <w:t>de reflectir e apreender os aspe</w:t>
        </w:r>
        <w:r w:rsidR="008D5FAE">
          <w:t xml:space="preserve">ctos fulcrais do nosso </w:t>
        </w:r>
        <w:proofErr w:type="spellStart"/>
        <w:r w:rsidR="008D5FAE">
          <w:t>projeto</w:t>
        </w:r>
        <w:proofErr w:type="spellEnd"/>
        <w:r w:rsidR="008D5FAE">
          <w:t>, e posteriormente e</w:t>
        </w:r>
      </w:ins>
      <w:del w:id="929" w:author="Ana Isabel Sampaio" w:date="2011-04-26T20:27:00Z">
        <w:r w:rsidRPr="003B0A3E" w:rsidDel="008D5FAE">
          <w:delText>e</w:delText>
        </w:r>
      </w:del>
      <w:r w:rsidRPr="003B0A3E">
        <w:t>fectuar um estudo sobre o mesmo</w:t>
      </w:r>
      <w:ins w:id="930" w:author="Ana Isabel Sampaio" w:date="2011-04-26T20:27:00Z">
        <w:r w:rsidR="008D5FAE">
          <w:t>.</w:t>
        </w:r>
      </w:ins>
      <w:del w:id="931" w:author="Ana Isabel Sampaio" w:date="2011-04-26T20:27:00Z">
        <w:r w:rsidRPr="003B0A3E" w:rsidDel="008D5FAE">
          <w:delText xml:space="preserve">, que foi </w:delText>
        </w:r>
      </w:del>
      <w:ins w:id="932" w:author="Hugo" w:date="2011-04-04T21:45:00Z">
        <w:del w:id="933" w:author="Ana Isabel Sampaio" w:date="2011-04-26T20:27:00Z">
          <w:r w:rsidR="008C49FC" w:rsidDel="008D5FAE">
            <w:delText>está</w:delText>
          </w:r>
          <w:r w:rsidR="008C49FC" w:rsidRPr="003B0A3E" w:rsidDel="008D5FAE">
            <w:delText xml:space="preserve"> </w:delText>
          </w:r>
        </w:del>
      </w:ins>
      <w:del w:id="934" w:author="Ana Isabel Sampaio" w:date="2011-04-26T20:27:00Z">
        <w:r w:rsidRPr="003B0A3E" w:rsidDel="008D5FAE">
          <w:delText>apresentado neste relatório.</w:delText>
        </w:r>
      </w:del>
    </w:p>
    <w:p w14:paraId="197B30FA" w14:textId="21AA767F" w:rsidR="005E660C" w:rsidRPr="003B0A3E" w:rsidRDefault="005E660C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ins w:id="935" w:author="Ana Isabel Sampaio" w:date="2011-04-26T20:25:00Z">
        <w:r>
          <w:t>Nesta presente fase,</w:t>
        </w:r>
      </w:ins>
      <w:ins w:id="936" w:author="Ana Isabel Sampaio" w:date="2011-04-26T22:09:00Z">
        <w:r w:rsidR="00094013">
          <w:t xml:space="preserve"> </w:t>
        </w:r>
      </w:ins>
      <w:ins w:id="937" w:author="Ana Isabel Sampaio" w:date="2011-04-26T22:10:00Z">
        <w:r w:rsidR="00094013">
          <w:t>...</w:t>
        </w:r>
      </w:ins>
    </w:p>
    <w:p w14:paraId="53811C83" w14:textId="7876C1FA" w:rsidR="003B0A3E" w:rsidRPr="003B0A3E" w:rsidDel="008D5FAE" w:rsidRDefault="003B0A3E" w:rsidP="003B0A3E">
      <w:pPr>
        <w:ind w:firstLine="708"/>
        <w:rPr>
          <w:del w:id="938" w:author="Ana Isabel Sampaio" w:date="2011-04-26T20:29:00Z"/>
          <w:rFonts w:ascii="Times New Roman" w:hAnsi="Times New Roman" w:cs="Times New Roman"/>
          <w:color w:val="000000"/>
          <w:sz w:val="27"/>
          <w:szCs w:val="27"/>
        </w:rPr>
      </w:pPr>
      <w:del w:id="939" w:author="Ana Isabel Sampaio" w:date="2011-04-26T20:29:00Z">
        <w:r w:rsidRPr="003B0A3E" w:rsidDel="008D5FAE">
          <w:delText>De seguida foi efectuado o levantamento dos requisitos que o cliente pretendia. Deste modo, concluímos que não é suficiente reunir apenas uma vez com o cliente, são necessárias várias reuniões para rever pormenores que podem fazer a diferença e que influenciarão o resultado final.</w:delText>
        </w:r>
      </w:del>
    </w:p>
    <w:p w14:paraId="1B2FA422" w14:textId="77777777"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>Por fim, foi importante desenvolver um plano de trabalho, ainda que não seja totalmente completo, mas contendo já as linhas gerais, para nos consciencializarmos das diferentes fases de concretização e entrega do projecto, dentro dos prazos estabelecidos. Assim, conseguimos uma pequena semelhança com o mundo empresarial.</w:t>
      </w:r>
    </w:p>
    <w:p w14:paraId="0DB87E54" w14:textId="77777777"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 xml:space="preserve">Estamos satisfeitos com o trabalho desenvolvido </w:t>
      </w:r>
      <w:del w:id="940" w:author="Hugo" w:date="2011-04-04T21:45:00Z">
        <w:r w:rsidRPr="003B0A3E" w:rsidDel="008C49FC">
          <w:delText>nesta fase</w:delText>
        </w:r>
      </w:del>
      <w:ins w:id="941" w:author="Hugo" w:date="2011-04-04T21:45:00Z">
        <w:r w:rsidR="008C49FC">
          <w:t>até ao momento</w:t>
        </w:r>
      </w:ins>
      <w:r w:rsidRPr="003B0A3E">
        <w:t>, pensamos ter atingido os objectivos a que nos propusemos para a realização desta etapa.</w:t>
      </w:r>
    </w:p>
    <w:p w14:paraId="79D3050C" w14:textId="77777777" w:rsidR="00C839E2" w:rsidRPr="00961ED9" w:rsidRDefault="00C839E2" w:rsidP="003B0A3E">
      <w:pPr>
        <w:ind w:firstLine="708"/>
      </w:pPr>
    </w:p>
    <w:sectPr w:rsidR="00C839E2" w:rsidRPr="00961ED9" w:rsidSect="008A7665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B91EC" w14:textId="77777777" w:rsidR="00E1763E" w:rsidRDefault="00E1763E" w:rsidP="000A5E0B">
      <w:r>
        <w:separator/>
      </w:r>
    </w:p>
    <w:p w14:paraId="0F69B43F" w14:textId="77777777" w:rsidR="00E1763E" w:rsidRDefault="00E1763E" w:rsidP="000A5E0B"/>
  </w:endnote>
  <w:endnote w:type="continuationSeparator" w:id="0">
    <w:p w14:paraId="2EFDBFD1" w14:textId="77777777" w:rsidR="00E1763E" w:rsidRDefault="00E1763E" w:rsidP="000A5E0B">
      <w:r>
        <w:continuationSeparator/>
      </w:r>
    </w:p>
    <w:p w14:paraId="57B477B0" w14:textId="77777777" w:rsidR="00E1763E" w:rsidRDefault="00E1763E" w:rsidP="000A5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64C60" w14:textId="77777777" w:rsidR="00271FE2" w:rsidDel="00FF2565" w:rsidRDefault="00271FE2" w:rsidP="00FF2565">
    <w:pPr>
      <w:pStyle w:val="Rodap"/>
      <w:rPr>
        <w:del w:id="126" w:author="Hugo" w:date="2011-03-30T17:57:00Z"/>
      </w:rPr>
    </w:pPr>
  </w:p>
  <w:p w14:paraId="7E5CDCD5" w14:textId="77777777" w:rsidR="00271FE2" w:rsidRDefault="00271FE2" w:rsidP="00FF25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271FE2" w14:paraId="1A878C4A" w14:textId="77777777">
      <w:trPr>
        <w:ins w:id="942" w:author="Hugo" w:date="2011-03-30T17:24:00Z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0D638F9F" w14:textId="77777777" w:rsidR="00271FE2" w:rsidRDefault="00271FE2">
          <w:pPr>
            <w:pStyle w:val="Rodap"/>
            <w:jc w:val="right"/>
            <w:rPr>
              <w:ins w:id="943" w:author="Hugo" w:date="2011-03-30T17:24:00Z"/>
            </w:rPr>
            <w:pPrChange w:id="944" w:author="Hugo" w:date="2011-03-30T17:54:00Z">
              <w:pPr>
                <w:pStyle w:val="Rodap"/>
              </w:pPr>
            </w:pPrChange>
          </w:pPr>
          <w:customXmlInsRangeStart w:id="945" w:author="Hugo" w:date="2011-03-30T17:24:00Z"/>
          <w:sdt>
            <w:sdtPr>
              <w:alias w:val="Empresa"/>
              <w:id w:val="4313247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customXmlInsRangeEnd w:id="945"/>
              <w:ins w:id="946" w:author="Hugo" w:date="2011-03-30T17:24:00Z">
                <w:r>
                  <w:t>Universidade do Minho</w:t>
                </w:r>
              </w:ins>
              <w:customXmlInsRangeStart w:id="947" w:author="Hugo" w:date="2011-03-30T17:24:00Z"/>
            </w:sdtContent>
          </w:sdt>
          <w:customXmlInsRangeEnd w:id="947"/>
          <w:ins w:id="948" w:author="Hugo" w:date="2011-03-30T17:24:00Z">
            <w:r>
              <w:t xml:space="preserve"> | </w:t>
            </w:r>
            <w:r>
              <w:fldChar w:fldCharType="begin"/>
            </w:r>
            <w:r>
              <w:instrText xml:space="preserve"> STYLEREF  "1"  </w:instrText>
            </w:r>
          </w:ins>
          <w:r>
            <w:fldChar w:fldCharType="separate"/>
          </w:r>
          <w:r w:rsidR="00CC5399">
            <w:rPr>
              <w:noProof/>
            </w:rPr>
            <w:t>Capítulo 8 | DIAGRAMAS DE SEQUÊNCIA</w:t>
          </w:r>
          <w:ins w:id="949" w:author="Hugo" w:date="2011-03-30T17:24:00Z">
            <w:r>
              <w:fldChar w:fldCharType="end"/>
            </w:r>
          </w:ins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F898A33" w14:textId="77777777" w:rsidR="00271FE2" w:rsidRDefault="00271FE2">
          <w:pPr>
            <w:pStyle w:val="Cabealho"/>
            <w:rPr>
              <w:ins w:id="950" w:author="Hugo" w:date="2011-03-30T17:24:00Z"/>
              <w:color w:val="FFFFFF" w:themeColor="background1"/>
            </w:rPr>
            <w:pPrChange w:id="951" w:author="Hugo" w:date="2011-03-30T17:39:00Z">
              <w:pPr>
                <w:pStyle w:val="Rodap"/>
                <w:jc w:val="right"/>
              </w:pPr>
            </w:pPrChange>
          </w:pPr>
          <w:ins w:id="952" w:author="Hugo" w:date="2011-03-30T17:24:00Z"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</w:ins>
          <w:r w:rsidR="00CC5399" w:rsidRPr="00CC5399">
            <w:rPr>
              <w:noProof/>
              <w:color w:val="FFFFFF" w:themeColor="background1"/>
            </w:rPr>
            <w:t>14</w:t>
          </w:r>
          <w:ins w:id="953" w:author="Hugo" w:date="2011-03-30T17:24:00Z">
            <w:r>
              <w:rPr>
                <w:color w:val="FFFFFF" w:themeColor="background1"/>
              </w:rPr>
              <w:fldChar w:fldCharType="end"/>
            </w:r>
          </w:ins>
        </w:p>
      </w:tc>
    </w:tr>
  </w:tbl>
  <w:p w14:paraId="5D1DAA7A" w14:textId="77777777" w:rsidR="00271FE2" w:rsidDel="008C2B0A" w:rsidRDefault="00271FE2">
    <w:pPr>
      <w:pStyle w:val="Rodap"/>
      <w:rPr>
        <w:del w:id="954" w:author="Hugo" w:date="2011-03-30T17:59:00Z"/>
      </w:rPr>
      <w:pPrChange w:id="955" w:author="Hugo" w:date="2011-03-30T17:39:00Z">
        <w:pPr>
          <w:pStyle w:val="Cabealho"/>
        </w:pPr>
      </w:pPrChange>
    </w:pPr>
  </w:p>
  <w:p w14:paraId="562201FB" w14:textId="77777777" w:rsidR="00271FE2" w:rsidRDefault="00271FE2">
    <w:pPr>
      <w:pPrChange w:id="956" w:author="Hugo" w:date="2011-03-30T17:59:00Z">
        <w:pPr>
          <w:pStyle w:val="Rodap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0FEA3" w14:textId="77777777" w:rsidR="00E1763E" w:rsidRDefault="00E1763E" w:rsidP="000A5E0B">
      <w:r>
        <w:separator/>
      </w:r>
    </w:p>
    <w:p w14:paraId="32C5AD6D" w14:textId="77777777" w:rsidR="00E1763E" w:rsidRDefault="00E1763E" w:rsidP="000A5E0B"/>
  </w:footnote>
  <w:footnote w:type="continuationSeparator" w:id="0">
    <w:p w14:paraId="265B3381" w14:textId="77777777" w:rsidR="00E1763E" w:rsidRDefault="00E1763E" w:rsidP="000A5E0B">
      <w:r>
        <w:continuationSeparator/>
      </w:r>
    </w:p>
    <w:p w14:paraId="13D3AE5D" w14:textId="77777777" w:rsidR="00E1763E" w:rsidRDefault="00E1763E" w:rsidP="000A5E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E28"/>
    <w:multiLevelType w:val="hybridMultilevel"/>
    <w:tmpl w:val="97760E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500C2F"/>
    <w:multiLevelType w:val="multilevel"/>
    <w:tmpl w:val="0B9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C49E5"/>
    <w:multiLevelType w:val="hybridMultilevel"/>
    <w:tmpl w:val="297850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335F65"/>
    <w:multiLevelType w:val="hybridMultilevel"/>
    <w:tmpl w:val="0128CEF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1DE4AED"/>
    <w:multiLevelType w:val="multilevel"/>
    <w:tmpl w:val="6B4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E1600"/>
    <w:multiLevelType w:val="hybridMultilevel"/>
    <w:tmpl w:val="4D5C1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075AB"/>
    <w:multiLevelType w:val="multilevel"/>
    <w:tmpl w:val="083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6615E"/>
    <w:multiLevelType w:val="hybridMultilevel"/>
    <w:tmpl w:val="C4FC7E9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E327D1"/>
    <w:multiLevelType w:val="hybridMultilevel"/>
    <w:tmpl w:val="8E6E75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1716055"/>
    <w:multiLevelType w:val="multilevel"/>
    <w:tmpl w:val="D09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42C83"/>
    <w:multiLevelType w:val="hybridMultilevel"/>
    <w:tmpl w:val="0784C4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4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559F3"/>
    <w:multiLevelType w:val="multilevel"/>
    <w:tmpl w:val="F1D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F097A"/>
    <w:multiLevelType w:val="hybridMultilevel"/>
    <w:tmpl w:val="22907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A40E0"/>
    <w:multiLevelType w:val="multilevel"/>
    <w:tmpl w:val="1CE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175FCA"/>
    <w:multiLevelType w:val="hybridMultilevel"/>
    <w:tmpl w:val="92903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46ED9"/>
    <w:multiLevelType w:val="hybridMultilevel"/>
    <w:tmpl w:val="8168D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15"/>
  </w:num>
  <w:num w:numId="8">
    <w:abstractNumId w:val="5"/>
  </w:num>
  <w:num w:numId="9">
    <w:abstractNumId w:val="12"/>
  </w:num>
  <w:num w:numId="10">
    <w:abstractNumId w:val="14"/>
  </w:num>
  <w:num w:numId="11">
    <w:abstractNumId w:val="8"/>
  </w:num>
  <w:num w:numId="12">
    <w:abstractNumId w:val="13"/>
  </w:num>
  <w:num w:numId="13">
    <w:abstractNumId w:val="1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48"/>
    <w:rsid w:val="00020C21"/>
    <w:rsid w:val="00032D61"/>
    <w:rsid w:val="00034C5C"/>
    <w:rsid w:val="00061C1D"/>
    <w:rsid w:val="00085D68"/>
    <w:rsid w:val="00094013"/>
    <w:rsid w:val="000A5E0B"/>
    <w:rsid w:val="000A5F0D"/>
    <w:rsid w:val="000C19E9"/>
    <w:rsid w:val="000F5CA0"/>
    <w:rsid w:val="001034B1"/>
    <w:rsid w:val="001156D8"/>
    <w:rsid w:val="001421E7"/>
    <w:rsid w:val="00151EEE"/>
    <w:rsid w:val="00157E5F"/>
    <w:rsid w:val="00161667"/>
    <w:rsid w:val="001A3E53"/>
    <w:rsid w:val="001A5B33"/>
    <w:rsid w:val="001B4C05"/>
    <w:rsid w:val="001C53BE"/>
    <w:rsid w:val="00206FB4"/>
    <w:rsid w:val="00211ED2"/>
    <w:rsid w:val="002302B2"/>
    <w:rsid w:val="00243816"/>
    <w:rsid w:val="00271FE2"/>
    <w:rsid w:val="002B4D6B"/>
    <w:rsid w:val="002D63E4"/>
    <w:rsid w:val="00310138"/>
    <w:rsid w:val="00310CFA"/>
    <w:rsid w:val="003252DB"/>
    <w:rsid w:val="00353F8E"/>
    <w:rsid w:val="0036401C"/>
    <w:rsid w:val="00380D67"/>
    <w:rsid w:val="003818AC"/>
    <w:rsid w:val="00387F95"/>
    <w:rsid w:val="00393504"/>
    <w:rsid w:val="003B0A3E"/>
    <w:rsid w:val="003D0104"/>
    <w:rsid w:val="00402CF8"/>
    <w:rsid w:val="00413B75"/>
    <w:rsid w:val="0043116F"/>
    <w:rsid w:val="00446A0A"/>
    <w:rsid w:val="004712D0"/>
    <w:rsid w:val="00482D7B"/>
    <w:rsid w:val="00483748"/>
    <w:rsid w:val="004A5020"/>
    <w:rsid w:val="004B72DE"/>
    <w:rsid w:val="004E47F3"/>
    <w:rsid w:val="00501DE6"/>
    <w:rsid w:val="00546F82"/>
    <w:rsid w:val="00566942"/>
    <w:rsid w:val="00580394"/>
    <w:rsid w:val="00590952"/>
    <w:rsid w:val="005B15C4"/>
    <w:rsid w:val="005C080C"/>
    <w:rsid w:val="005E0A82"/>
    <w:rsid w:val="005E660C"/>
    <w:rsid w:val="0061587F"/>
    <w:rsid w:val="006252D4"/>
    <w:rsid w:val="00647B57"/>
    <w:rsid w:val="00656497"/>
    <w:rsid w:val="00687A87"/>
    <w:rsid w:val="00691D91"/>
    <w:rsid w:val="007114A4"/>
    <w:rsid w:val="007459F2"/>
    <w:rsid w:val="00745B48"/>
    <w:rsid w:val="00755BEA"/>
    <w:rsid w:val="00762C8B"/>
    <w:rsid w:val="00770D97"/>
    <w:rsid w:val="0077317D"/>
    <w:rsid w:val="00792BD2"/>
    <w:rsid w:val="00793118"/>
    <w:rsid w:val="007A2E30"/>
    <w:rsid w:val="007F07AC"/>
    <w:rsid w:val="00835699"/>
    <w:rsid w:val="00866553"/>
    <w:rsid w:val="00875AD1"/>
    <w:rsid w:val="008900CE"/>
    <w:rsid w:val="008A0C86"/>
    <w:rsid w:val="008A7665"/>
    <w:rsid w:val="008B0593"/>
    <w:rsid w:val="008C2B0A"/>
    <w:rsid w:val="008C49FC"/>
    <w:rsid w:val="008D5FAE"/>
    <w:rsid w:val="008F16E4"/>
    <w:rsid w:val="00915A9D"/>
    <w:rsid w:val="009323E1"/>
    <w:rsid w:val="009362EC"/>
    <w:rsid w:val="00941406"/>
    <w:rsid w:val="00942479"/>
    <w:rsid w:val="00961ED9"/>
    <w:rsid w:val="00983D82"/>
    <w:rsid w:val="00986821"/>
    <w:rsid w:val="0099187D"/>
    <w:rsid w:val="009A03BE"/>
    <w:rsid w:val="009D3944"/>
    <w:rsid w:val="009D4DF9"/>
    <w:rsid w:val="00A121E1"/>
    <w:rsid w:val="00A21F93"/>
    <w:rsid w:val="00A23BE5"/>
    <w:rsid w:val="00A3745E"/>
    <w:rsid w:val="00A425AE"/>
    <w:rsid w:val="00A430A4"/>
    <w:rsid w:val="00A477EF"/>
    <w:rsid w:val="00A612C0"/>
    <w:rsid w:val="00A806FE"/>
    <w:rsid w:val="00AB3065"/>
    <w:rsid w:val="00AD14A2"/>
    <w:rsid w:val="00AE7149"/>
    <w:rsid w:val="00B15C72"/>
    <w:rsid w:val="00B21C5F"/>
    <w:rsid w:val="00B24620"/>
    <w:rsid w:val="00B55CC1"/>
    <w:rsid w:val="00B57598"/>
    <w:rsid w:val="00B65225"/>
    <w:rsid w:val="00B71BA6"/>
    <w:rsid w:val="00B77768"/>
    <w:rsid w:val="00B87085"/>
    <w:rsid w:val="00BA6686"/>
    <w:rsid w:val="00BE26A8"/>
    <w:rsid w:val="00C12187"/>
    <w:rsid w:val="00C15DDE"/>
    <w:rsid w:val="00C35E8D"/>
    <w:rsid w:val="00C43A5F"/>
    <w:rsid w:val="00C839E2"/>
    <w:rsid w:val="00C96154"/>
    <w:rsid w:val="00CC3AFC"/>
    <w:rsid w:val="00CC5399"/>
    <w:rsid w:val="00CE2D2F"/>
    <w:rsid w:val="00D04FA0"/>
    <w:rsid w:val="00D11873"/>
    <w:rsid w:val="00D24E1E"/>
    <w:rsid w:val="00D530AC"/>
    <w:rsid w:val="00D64D3C"/>
    <w:rsid w:val="00D9361B"/>
    <w:rsid w:val="00DA17BE"/>
    <w:rsid w:val="00DB02B9"/>
    <w:rsid w:val="00DB3662"/>
    <w:rsid w:val="00DB5D0A"/>
    <w:rsid w:val="00DC0E01"/>
    <w:rsid w:val="00E02308"/>
    <w:rsid w:val="00E1239F"/>
    <w:rsid w:val="00E1763E"/>
    <w:rsid w:val="00E60891"/>
    <w:rsid w:val="00E63BE6"/>
    <w:rsid w:val="00E748E7"/>
    <w:rsid w:val="00E817F0"/>
    <w:rsid w:val="00EA1649"/>
    <w:rsid w:val="00EC1463"/>
    <w:rsid w:val="00EC2A95"/>
    <w:rsid w:val="00EC76FF"/>
    <w:rsid w:val="00ED13F7"/>
    <w:rsid w:val="00ED58D9"/>
    <w:rsid w:val="00F54A13"/>
    <w:rsid w:val="00FA2754"/>
    <w:rsid w:val="00FA5C23"/>
    <w:rsid w:val="00FB089A"/>
    <w:rsid w:val="00FB2783"/>
    <w:rsid w:val="00FE5B2A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7DC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B"/>
    <w:pPr>
      <w:jc w:val="both"/>
    </w:pPr>
    <w:rPr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FA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FA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745B4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745B48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4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5B4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A2754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A42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42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unhideWhenUsed/>
    <w:qFormat/>
    <w:rsid w:val="00A425A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425A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25AE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0A82"/>
  </w:style>
  <w:style w:type="paragraph" w:styleId="Rodap">
    <w:name w:val="footer"/>
    <w:basedOn w:val="Normal"/>
    <w:link w:val="Rodap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0A82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FA2754"/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A5E0B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NormalWeb">
    <w:name w:val="Normal (Web)"/>
    <w:basedOn w:val="Normal"/>
    <w:uiPriority w:val="99"/>
    <w:semiHidden/>
    <w:unhideWhenUsed/>
    <w:rsid w:val="000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0A5E0B"/>
  </w:style>
  <w:style w:type="paragraph" w:styleId="PargrafodaLista">
    <w:name w:val="List Paragraph"/>
    <w:basedOn w:val="Normal"/>
    <w:uiPriority w:val="34"/>
    <w:qFormat/>
    <w:rsid w:val="000A5E0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0A5E0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A5E0B"/>
    <w:pPr>
      <w:spacing w:after="100"/>
      <w:ind w:left="440"/>
    </w:pPr>
  </w:style>
  <w:style w:type="paragraph" w:styleId="Reviso">
    <w:name w:val="Revision"/>
    <w:hidden/>
    <w:uiPriority w:val="99"/>
    <w:semiHidden/>
    <w:rsid w:val="00094013"/>
    <w:pPr>
      <w:spacing w:after="0" w:line="240" w:lineRule="auto"/>
    </w:pPr>
    <w:rPr>
      <w:lang w:eastAsia="pt-PT"/>
    </w:rPr>
  </w:style>
  <w:style w:type="paragraph" w:customStyle="1" w:styleId="cod">
    <w:name w:val="cod"/>
    <w:basedOn w:val="Normal"/>
    <w:link w:val="codCarcter"/>
    <w:qFormat/>
    <w:rsid w:val="00271FE2"/>
    <w:pPr>
      <w:ind w:firstLine="708"/>
    </w:pPr>
    <w:rPr>
      <w:rFonts w:ascii="Consolas" w:hAnsi="Consolas" w:cs="Consolas"/>
      <w:b/>
    </w:rPr>
  </w:style>
  <w:style w:type="character" w:customStyle="1" w:styleId="codCarcter">
    <w:name w:val="cod Carácter"/>
    <w:basedOn w:val="Tipodeletrapredefinidodopargrafo"/>
    <w:link w:val="cod"/>
    <w:rsid w:val="00271FE2"/>
    <w:rPr>
      <w:rFonts w:ascii="Consolas" w:hAnsi="Consolas" w:cs="Consolas"/>
      <w:b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B"/>
    <w:pPr>
      <w:jc w:val="both"/>
    </w:pPr>
    <w:rPr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FA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FA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745B4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745B48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4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5B4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A2754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A42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42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unhideWhenUsed/>
    <w:qFormat/>
    <w:rsid w:val="00A425A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425A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25AE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0A82"/>
  </w:style>
  <w:style w:type="paragraph" w:styleId="Rodap">
    <w:name w:val="footer"/>
    <w:basedOn w:val="Normal"/>
    <w:link w:val="Rodap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0A82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FA2754"/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A5E0B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NormalWeb">
    <w:name w:val="Normal (Web)"/>
    <w:basedOn w:val="Normal"/>
    <w:uiPriority w:val="99"/>
    <w:semiHidden/>
    <w:unhideWhenUsed/>
    <w:rsid w:val="000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0A5E0B"/>
  </w:style>
  <w:style w:type="paragraph" w:styleId="PargrafodaLista">
    <w:name w:val="List Paragraph"/>
    <w:basedOn w:val="Normal"/>
    <w:uiPriority w:val="34"/>
    <w:qFormat/>
    <w:rsid w:val="000A5E0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0A5E0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A5E0B"/>
    <w:pPr>
      <w:spacing w:after="100"/>
      <w:ind w:left="440"/>
    </w:pPr>
  </w:style>
  <w:style w:type="paragraph" w:styleId="Reviso">
    <w:name w:val="Revision"/>
    <w:hidden/>
    <w:uiPriority w:val="99"/>
    <w:semiHidden/>
    <w:rsid w:val="00094013"/>
    <w:pPr>
      <w:spacing w:after="0" w:line="240" w:lineRule="auto"/>
    </w:pPr>
    <w:rPr>
      <w:lang w:eastAsia="pt-PT"/>
    </w:rPr>
  </w:style>
  <w:style w:type="paragraph" w:customStyle="1" w:styleId="cod">
    <w:name w:val="cod"/>
    <w:basedOn w:val="Normal"/>
    <w:link w:val="codCarcter"/>
    <w:qFormat/>
    <w:rsid w:val="00271FE2"/>
    <w:pPr>
      <w:ind w:firstLine="708"/>
    </w:pPr>
    <w:rPr>
      <w:rFonts w:ascii="Consolas" w:hAnsi="Consolas" w:cs="Consolas"/>
      <w:b/>
    </w:rPr>
  </w:style>
  <w:style w:type="character" w:customStyle="1" w:styleId="codCarcter">
    <w:name w:val="cod Carácter"/>
    <w:basedOn w:val="Tipodeletrapredefinidodopargrafo"/>
    <w:link w:val="cod"/>
    <w:rsid w:val="00271FE2"/>
    <w:rPr>
      <w:rFonts w:ascii="Consolas" w:hAnsi="Consolas" w:cs="Consolas"/>
      <w:b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Projecto 6: Desenvolvimento de uma aplicação para apoiar a selecção de Software de Apoio à Decisão.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DD788-7354-4335-A1A2-ABA39E1A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18</Pages>
  <Words>4513</Words>
  <Characters>24372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projecto de Laboratórios de Informática IV</vt:lpstr>
    </vt:vector>
  </TitlesOfParts>
  <Company>Universidade do Minho</Company>
  <LinksUpToDate>false</LinksUpToDate>
  <CharactersWithSpaces>28828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projecto de Laboratórios de Informática IV</dc:title>
  <dc:creator>Ana Isabel Anjos Sampaio Miguel Pinto da Costa Hugo Emanuel da Costa Frade</dc:creator>
  <cp:lastModifiedBy>Isa</cp:lastModifiedBy>
  <cp:revision>105</cp:revision>
  <cp:lastPrinted>2011-04-04T20:47:00Z</cp:lastPrinted>
  <dcterms:created xsi:type="dcterms:W3CDTF">2011-03-30T15:29:00Z</dcterms:created>
  <dcterms:modified xsi:type="dcterms:W3CDTF">2011-05-06T21:26:00Z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1NE5P7tYembsKjmfATxx2wuL6eyJDsEhUWBd_RH9mQhM</vt:lpwstr>
  </property>
  <property fmtid="{D5CDD505-2E9C-101B-9397-08002B2CF9AE}" pid="4" name="Google.Documents.RevisionId">
    <vt:lpwstr>01026085805625258816</vt:lpwstr>
  </property>
  <property fmtid="{D5CDD505-2E9C-101B-9397-08002B2CF9AE}" pid="5" name="Google.Documents.PreviousRevisionId">
    <vt:lpwstr>09307915373106945390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